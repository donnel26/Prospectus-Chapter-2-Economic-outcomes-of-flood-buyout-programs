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B03A" w14:textId="45BE15AB" w:rsidR="00F35344" w:rsidRPr="00F35344" w:rsidRDefault="00F35344" w:rsidP="00655ABC">
      <w:pPr>
        <w:spacing w:line="276" w:lineRule="auto"/>
        <w:jc w:val="center"/>
        <w:rPr>
          <w:rFonts w:ascii="Times New Roman" w:hAnsi="Times New Roman" w:cs="Times New Roman"/>
          <w:sz w:val="32"/>
          <w:szCs w:val="32"/>
        </w:rPr>
      </w:pPr>
      <w:r w:rsidRPr="00F35344">
        <w:rPr>
          <w:rFonts w:ascii="Times New Roman" w:hAnsi="Times New Roman" w:cs="Times New Roman"/>
          <w:sz w:val="32"/>
          <w:szCs w:val="32"/>
        </w:rPr>
        <w:t>Three Essays on Residential Sorting and Flood Buyout Programs</w:t>
      </w:r>
    </w:p>
    <w:p w14:paraId="2852175E" w14:textId="4E609D7C" w:rsidR="00F35344" w:rsidRPr="00F35344" w:rsidRDefault="00F35344" w:rsidP="00655ABC">
      <w:pPr>
        <w:spacing w:line="276" w:lineRule="auto"/>
        <w:jc w:val="center"/>
        <w:rPr>
          <w:rFonts w:ascii="Times New Roman" w:hAnsi="Times New Roman" w:cs="Times New Roman"/>
          <w:sz w:val="32"/>
          <w:szCs w:val="32"/>
        </w:rPr>
      </w:pPr>
      <w:r w:rsidRPr="00F35344">
        <w:rPr>
          <w:rFonts w:ascii="Times New Roman" w:hAnsi="Times New Roman" w:cs="Times New Roman"/>
          <w:sz w:val="32"/>
          <w:szCs w:val="32"/>
        </w:rPr>
        <w:t>By Emma Donnelly</w:t>
      </w:r>
    </w:p>
    <w:p w14:paraId="6B867B7B" w14:textId="105AC7CA" w:rsidR="00F35344" w:rsidRPr="00F35344" w:rsidRDefault="00F35344" w:rsidP="00655ABC">
      <w:pPr>
        <w:spacing w:after="0" w:line="480" w:lineRule="auto"/>
        <w:jc w:val="center"/>
        <w:rPr>
          <w:rFonts w:ascii="Times New Roman" w:hAnsi="Times New Roman" w:cs="Times New Roman"/>
          <w:sz w:val="28"/>
          <w:szCs w:val="28"/>
        </w:rPr>
      </w:pPr>
      <w:r w:rsidRPr="00F35344">
        <w:rPr>
          <w:rFonts w:ascii="Times New Roman" w:hAnsi="Times New Roman" w:cs="Times New Roman"/>
          <w:sz w:val="28"/>
          <w:szCs w:val="28"/>
        </w:rPr>
        <w:t>August 2025</w:t>
      </w:r>
    </w:p>
    <w:p w14:paraId="2A3EC0F4" w14:textId="310ED2E3" w:rsidR="00F35344" w:rsidRPr="00F35344" w:rsidRDefault="00F35344" w:rsidP="00655ABC">
      <w:pPr>
        <w:spacing w:after="0" w:line="480" w:lineRule="auto"/>
        <w:jc w:val="center"/>
        <w:rPr>
          <w:rFonts w:ascii="Times New Roman" w:hAnsi="Times New Roman" w:cs="Times New Roman"/>
          <w:sz w:val="26"/>
          <w:szCs w:val="26"/>
        </w:rPr>
      </w:pPr>
      <w:r w:rsidRPr="00F35344">
        <w:rPr>
          <w:rFonts w:ascii="Times New Roman" w:hAnsi="Times New Roman" w:cs="Times New Roman"/>
          <w:sz w:val="26"/>
          <w:szCs w:val="26"/>
        </w:rPr>
        <w:t>Prospectus Examination</w:t>
      </w:r>
    </w:p>
    <w:p w14:paraId="20BD28AE" w14:textId="284D3D2F" w:rsidR="00F35344" w:rsidRPr="00F35344" w:rsidRDefault="00F35344" w:rsidP="00F35344">
      <w:pPr>
        <w:spacing w:line="240" w:lineRule="auto"/>
        <w:jc w:val="center"/>
        <w:rPr>
          <w:rFonts w:ascii="Times New Roman" w:hAnsi="Times New Roman" w:cs="Times New Roman"/>
          <w:sz w:val="25"/>
          <w:szCs w:val="25"/>
        </w:rPr>
      </w:pPr>
      <w:r w:rsidRPr="00F35344">
        <w:rPr>
          <w:rFonts w:ascii="Times New Roman" w:hAnsi="Times New Roman" w:cs="Times New Roman"/>
          <w:sz w:val="25"/>
          <w:szCs w:val="25"/>
        </w:rPr>
        <w:t>Advisory Committee:</w:t>
      </w:r>
    </w:p>
    <w:p w14:paraId="121AD2FE" w14:textId="5B595127" w:rsidR="00F35344" w:rsidRDefault="00F35344" w:rsidP="00F35344">
      <w:pPr>
        <w:spacing w:line="240" w:lineRule="auto"/>
        <w:jc w:val="center"/>
        <w:rPr>
          <w:rFonts w:ascii="Times New Roman" w:hAnsi="Times New Roman" w:cs="Times New Roman"/>
          <w:sz w:val="24"/>
          <w:szCs w:val="24"/>
        </w:rPr>
      </w:pPr>
      <w:r>
        <w:rPr>
          <w:rFonts w:ascii="Times New Roman" w:hAnsi="Times New Roman" w:cs="Times New Roman"/>
          <w:sz w:val="24"/>
          <w:szCs w:val="24"/>
        </w:rPr>
        <w:t>Dr. Michael Delgado (co-chair)</w:t>
      </w:r>
    </w:p>
    <w:p w14:paraId="7294C9B1" w14:textId="36FF6365" w:rsidR="00F35344" w:rsidRDefault="00F35344" w:rsidP="00F3534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Dr. Carson Reeling </w:t>
      </w:r>
      <w:r>
        <w:rPr>
          <w:rFonts w:ascii="Times New Roman" w:hAnsi="Times New Roman" w:cs="Times New Roman"/>
          <w:sz w:val="24"/>
          <w:szCs w:val="24"/>
        </w:rPr>
        <w:t>(co-chair)</w:t>
      </w:r>
    </w:p>
    <w:p w14:paraId="22B7618D" w14:textId="758879F2" w:rsidR="00F35344" w:rsidRDefault="00F35344" w:rsidP="00F35344">
      <w:pPr>
        <w:spacing w:line="240" w:lineRule="auto"/>
        <w:jc w:val="center"/>
        <w:rPr>
          <w:rFonts w:ascii="Times New Roman" w:hAnsi="Times New Roman" w:cs="Times New Roman"/>
          <w:sz w:val="24"/>
          <w:szCs w:val="24"/>
        </w:rPr>
      </w:pPr>
      <w:r>
        <w:rPr>
          <w:rFonts w:ascii="Times New Roman" w:hAnsi="Times New Roman" w:cs="Times New Roman"/>
          <w:sz w:val="24"/>
          <w:szCs w:val="24"/>
        </w:rPr>
        <w:t>Dr. Maria Marshall</w:t>
      </w:r>
    </w:p>
    <w:p w14:paraId="0FBB233E" w14:textId="615CE8BF" w:rsidR="00F35344" w:rsidRDefault="00F35344" w:rsidP="00F35344">
      <w:pPr>
        <w:spacing w:line="240" w:lineRule="auto"/>
        <w:jc w:val="center"/>
        <w:rPr>
          <w:rFonts w:ascii="Times New Roman" w:hAnsi="Times New Roman" w:cs="Times New Roman"/>
          <w:sz w:val="24"/>
          <w:szCs w:val="24"/>
        </w:rPr>
      </w:pPr>
      <w:r>
        <w:rPr>
          <w:rFonts w:ascii="Times New Roman" w:hAnsi="Times New Roman" w:cs="Times New Roman"/>
          <w:sz w:val="24"/>
          <w:szCs w:val="24"/>
        </w:rPr>
        <w:t>Dr. Lala Ma (external)</w:t>
      </w:r>
    </w:p>
    <w:p w14:paraId="278B6795" w14:textId="38DADEFC" w:rsidR="00F35344" w:rsidRDefault="00F35344" w:rsidP="00F3534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Dr. Max </w:t>
      </w:r>
      <w:proofErr w:type="spellStart"/>
      <w:r>
        <w:rPr>
          <w:rFonts w:ascii="Times New Roman" w:hAnsi="Times New Roman" w:cs="Times New Roman"/>
          <w:sz w:val="24"/>
          <w:szCs w:val="24"/>
        </w:rPr>
        <w:t>Mel</w:t>
      </w:r>
      <w:r w:rsidR="00655ABC">
        <w:rPr>
          <w:rFonts w:ascii="Times New Roman" w:hAnsi="Times New Roman" w:cs="Times New Roman"/>
          <w:sz w:val="24"/>
          <w:szCs w:val="24"/>
        </w:rPr>
        <w:t>st</w:t>
      </w:r>
      <w:r>
        <w:rPr>
          <w:rFonts w:ascii="Times New Roman" w:hAnsi="Times New Roman" w:cs="Times New Roman"/>
          <w:sz w:val="24"/>
          <w:szCs w:val="24"/>
        </w:rPr>
        <w:t>rom</w:t>
      </w:r>
      <w:proofErr w:type="spellEnd"/>
      <w:r>
        <w:rPr>
          <w:rFonts w:ascii="Times New Roman" w:hAnsi="Times New Roman" w:cs="Times New Roman"/>
          <w:sz w:val="24"/>
          <w:szCs w:val="24"/>
        </w:rPr>
        <w:t xml:space="preserve"> </w:t>
      </w:r>
      <w:r>
        <w:rPr>
          <w:rFonts w:ascii="Times New Roman" w:hAnsi="Times New Roman" w:cs="Times New Roman"/>
          <w:sz w:val="24"/>
          <w:szCs w:val="24"/>
        </w:rPr>
        <w:t>(co-chair)</w:t>
      </w:r>
    </w:p>
    <w:p w14:paraId="49C0696A" w14:textId="77777777" w:rsidR="00655ABC" w:rsidRDefault="00655ABC" w:rsidP="00655ABC">
      <w:pPr>
        <w:spacing w:line="480" w:lineRule="auto"/>
        <w:jc w:val="center"/>
        <w:rPr>
          <w:rFonts w:ascii="Times New Roman" w:hAnsi="Times New Roman" w:cs="Times New Roman"/>
          <w:sz w:val="24"/>
          <w:szCs w:val="24"/>
        </w:rPr>
      </w:pPr>
    </w:p>
    <w:p w14:paraId="700E5824" w14:textId="1A5F0145" w:rsidR="00F35344" w:rsidRPr="00655ABC" w:rsidRDefault="00F35344" w:rsidP="00655ABC">
      <w:pPr>
        <w:spacing w:line="480" w:lineRule="auto"/>
        <w:rPr>
          <w:rFonts w:ascii="Times New Roman" w:hAnsi="Times New Roman" w:cs="Times New Roman"/>
          <w:sz w:val="24"/>
          <w:szCs w:val="24"/>
          <w:u w:val="single"/>
        </w:rPr>
      </w:pPr>
      <w:r w:rsidRPr="00655ABC">
        <w:rPr>
          <w:rFonts w:ascii="Times New Roman" w:hAnsi="Times New Roman" w:cs="Times New Roman"/>
          <w:sz w:val="24"/>
          <w:szCs w:val="24"/>
          <w:u w:val="single"/>
        </w:rPr>
        <w:t>Abstract</w:t>
      </w:r>
    </w:p>
    <w:p w14:paraId="79068926" w14:textId="77777777" w:rsidR="00655ABC" w:rsidRPr="00655ABC" w:rsidRDefault="00655ABC" w:rsidP="00655ABC">
      <w:pPr>
        <w:spacing w:line="480" w:lineRule="auto"/>
        <w:rPr>
          <w:rFonts w:ascii="Times New Roman" w:hAnsi="Times New Roman" w:cs="Times New Roman"/>
          <w:sz w:val="24"/>
          <w:szCs w:val="24"/>
        </w:rPr>
      </w:pPr>
      <w:r w:rsidRPr="00655ABC">
        <w:rPr>
          <w:rFonts w:ascii="Times New Roman" w:hAnsi="Times New Roman" w:cs="Times New Roman"/>
          <w:sz w:val="24"/>
          <w:szCs w:val="24"/>
        </w:rPr>
        <w:t>This prospectus outlines three essays that analyze the factors influencing residential sorting in the context of a flood buyout program. Chapter 1 examines the effect of participating in a voluntary buyout program and the consequences of rejecting a buyout offer, using a two-stage residential sorting model. Chapter 2 explores the willingness to pay for flood risk avoidance through a voluntary buyout program and evaluates the welfare effects of accepting a buyout offer. It also compares these effects across different racial and income groups, using a two-stage sorting model alongside a general equilibrium counterfactual analysis. Chapter 3 extends this analysis to a mandatory buyout program, using the same two-stage sorting model and general equilibrium counterfactual framework to assess its economic effects and distributional consequences across racial and income groups.</w:t>
      </w:r>
    </w:p>
    <w:p w14:paraId="1C26ED97" w14:textId="11D0224B" w:rsidR="00F35344" w:rsidRDefault="00F35344" w:rsidP="00F35344">
      <w:pPr>
        <w:rPr>
          <w:rFonts w:ascii="Times New Roman" w:hAnsi="Times New Roman" w:cs="Times New Roman"/>
          <w:sz w:val="24"/>
          <w:szCs w:val="24"/>
        </w:rPr>
      </w:pPr>
    </w:p>
    <w:p w14:paraId="78C055A9" w14:textId="77777777" w:rsidR="00655ABC" w:rsidRPr="00072DF8" w:rsidRDefault="00655ABC" w:rsidP="00F35344">
      <w:pPr>
        <w:rPr>
          <w:rFonts w:ascii="Times New Roman" w:hAnsi="Times New Roman" w:cs="Times New Roman"/>
          <w:sz w:val="24"/>
          <w:szCs w:val="24"/>
        </w:rPr>
      </w:pPr>
    </w:p>
    <w:p w14:paraId="1C757341" w14:textId="77777777" w:rsidR="00F35344" w:rsidRDefault="00F35344" w:rsidP="00F35344">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0D33D55" w14:textId="77777777" w:rsidR="00F35344" w:rsidRDefault="00F35344" w:rsidP="00F35344">
      <w:pPr>
        <w:spacing w:line="480" w:lineRule="auto"/>
        <w:rPr>
          <w:rFonts w:ascii="Times New Roman" w:hAnsi="Times New Roman" w:cs="Times New Roman"/>
          <w:sz w:val="24"/>
          <w:szCs w:val="24"/>
        </w:rPr>
      </w:pPr>
      <w:r w:rsidRPr="000018C9">
        <w:rPr>
          <w:rFonts w:ascii="Times New Roman" w:hAnsi="Times New Roman" w:cs="Times New Roman"/>
          <w:sz w:val="24"/>
          <w:szCs w:val="24"/>
        </w:rPr>
        <w:t xml:space="preserve">Flooding is one of the most damaging and costly consequences of climate change, increasingly threatening infrastructure, homes, and entire communities. As the intensity and frequency of flood events rise, governments have turned to managed retreat—most often in the form of flood buyout programs—as a strategy to reduce long-term risk. These programs typically involve government agencies purchasing homes from voluntary participants in flood-prone areas, compensating them to relocate to safer locations. The acquired properties are usually converted into open or green spaces, preventing future damage and offering ecosystem benefits. </w:t>
      </w:r>
      <w:r w:rsidRPr="00D532F7">
        <w:rPr>
          <w:rFonts w:ascii="Times New Roman" w:hAnsi="Times New Roman" w:cs="Times New Roman"/>
          <w:sz w:val="24"/>
          <w:szCs w:val="24"/>
        </w:rPr>
        <w:t>Over the past two decades, the number of U.S. homes sustaining repeated flood damage has nearly doubled, reaching around 229,000. To date, more than 1,100 local governments across 49 states have implemented voluntary property acquisition programs (Siders, 2021).</w:t>
      </w:r>
    </w:p>
    <w:p w14:paraId="22E4D2FA" w14:textId="77777777" w:rsidR="00F35344" w:rsidRPr="000018C9" w:rsidRDefault="00F35344" w:rsidP="00F35344">
      <w:pPr>
        <w:spacing w:line="480" w:lineRule="auto"/>
        <w:ind w:firstLine="720"/>
        <w:rPr>
          <w:rFonts w:ascii="Times New Roman" w:hAnsi="Times New Roman" w:cs="Times New Roman"/>
          <w:sz w:val="24"/>
          <w:szCs w:val="24"/>
        </w:rPr>
      </w:pPr>
      <w:r w:rsidRPr="000018C9">
        <w:rPr>
          <w:rFonts w:ascii="Times New Roman" w:hAnsi="Times New Roman" w:cs="Times New Roman"/>
          <w:sz w:val="24"/>
          <w:szCs w:val="24"/>
        </w:rPr>
        <w:t>While relocating people from their homes and communities is controversial</w:t>
      </w:r>
      <w:r>
        <w:rPr>
          <w:rFonts w:ascii="Times New Roman" w:hAnsi="Times New Roman" w:cs="Times New Roman"/>
          <w:sz w:val="24"/>
          <w:szCs w:val="24"/>
        </w:rPr>
        <w:t xml:space="preserve"> </w:t>
      </w:r>
      <w:r w:rsidRPr="000018C9">
        <w:rPr>
          <w:rFonts w:ascii="Times New Roman" w:hAnsi="Times New Roman" w:cs="Times New Roman"/>
          <w:sz w:val="24"/>
          <w:szCs w:val="24"/>
        </w:rPr>
        <w:t>such programs represent a potentially effective way to protect homeowners from escalating flood risks. Given projections of sea level rise and the increasing use of buyouts across the U.S., it is crucial to examine their welfare impacts.</w:t>
      </w:r>
      <w:r>
        <w:rPr>
          <w:rFonts w:ascii="Times New Roman" w:hAnsi="Times New Roman" w:cs="Times New Roman"/>
          <w:sz w:val="24"/>
          <w:szCs w:val="24"/>
        </w:rPr>
        <w:t xml:space="preserve"> </w:t>
      </w:r>
      <w:r w:rsidRPr="00EE2300">
        <w:rPr>
          <w:rFonts w:ascii="Times New Roman" w:hAnsi="Times New Roman" w:cs="Times New Roman"/>
          <w:sz w:val="24"/>
          <w:szCs w:val="24"/>
        </w:rPr>
        <w:t xml:space="preserve">This study proposes a residential sorting model to estimate households’ willingness to pay (WTP) to avoid flood risk through participation in voluntary flood buyout programs. My research question is: </w:t>
      </w:r>
      <w:r w:rsidRPr="00EE2300">
        <w:rPr>
          <w:rFonts w:ascii="Times New Roman" w:hAnsi="Times New Roman" w:cs="Times New Roman"/>
          <w:i/>
          <w:iCs/>
          <w:sz w:val="24"/>
          <w:szCs w:val="24"/>
        </w:rPr>
        <w:t>What are people willing to pay to avoid flood risk through participating in flood buyout programs?</w:t>
      </w:r>
      <w:r w:rsidRPr="00EE2300">
        <w:rPr>
          <w:rFonts w:ascii="Times New Roman" w:hAnsi="Times New Roman" w:cs="Times New Roman"/>
          <w:sz w:val="24"/>
          <w:szCs w:val="24"/>
        </w:rPr>
        <w:t xml:space="preserve"> I hypothesize that WTP is positive and significant.</w:t>
      </w:r>
    </w:p>
    <w:p w14:paraId="3F7E8647" w14:textId="77777777" w:rsidR="00F35344" w:rsidRDefault="00F35344" w:rsidP="00F35344">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prior</w:t>
      </w:r>
      <w:r w:rsidRPr="000018C9">
        <w:rPr>
          <w:rFonts w:ascii="Times New Roman" w:hAnsi="Times New Roman" w:cs="Times New Roman"/>
          <w:sz w:val="24"/>
          <w:szCs w:val="24"/>
        </w:rPr>
        <w:t xml:space="preserve"> research shows the economic benefits of flood buyout programs using hedonic analysis </w:t>
      </w:r>
      <w:r>
        <w:rPr>
          <w:rFonts w:ascii="Times New Roman" w:hAnsi="Times New Roman" w:cs="Times New Roman"/>
          <w:sz w:val="24"/>
          <w:szCs w:val="24"/>
        </w:rPr>
        <w:t>and</w:t>
      </w:r>
      <w:r w:rsidRPr="000018C9">
        <w:rPr>
          <w:rFonts w:ascii="Times New Roman" w:hAnsi="Times New Roman" w:cs="Times New Roman"/>
          <w:sz w:val="24"/>
          <w:szCs w:val="24"/>
        </w:rPr>
        <w:t xml:space="preserve"> contingent valuation methods (Guo, 2023; Nelson, 2020; Ando, 2022; </w:t>
      </w:r>
      <w:proofErr w:type="spellStart"/>
      <w:r w:rsidRPr="000018C9">
        <w:rPr>
          <w:rFonts w:ascii="Times New Roman" w:hAnsi="Times New Roman" w:cs="Times New Roman"/>
          <w:sz w:val="24"/>
          <w:szCs w:val="24"/>
        </w:rPr>
        <w:t>Jowers</w:t>
      </w:r>
      <w:proofErr w:type="spellEnd"/>
      <w:r w:rsidRPr="000018C9">
        <w:rPr>
          <w:rFonts w:ascii="Times New Roman" w:hAnsi="Times New Roman" w:cs="Times New Roman"/>
          <w:sz w:val="24"/>
          <w:szCs w:val="24"/>
        </w:rPr>
        <w:t xml:space="preserve">, 2023; </w:t>
      </w:r>
      <w:proofErr w:type="spellStart"/>
      <w:r w:rsidRPr="000018C9">
        <w:rPr>
          <w:rFonts w:ascii="Times New Roman" w:hAnsi="Times New Roman" w:cs="Times New Roman"/>
          <w:sz w:val="24"/>
          <w:szCs w:val="24"/>
        </w:rPr>
        <w:t>Bonnyman</w:t>
      </w:r>
      <w:proofErr w:type="spellEnd"/>
      <w:r w:rsidRPr="000018C9">
        <w:rPr>
          <w:rFonts w:ascii="Times New Roman" w:hAnsi="Times New Roman" w:cs="Times New Roman"/>
          <w:sz w:val="24"/>
          <w:szCs w:val="24"/>
        </w:rPr>
        <w:t xml:space="preserve">, 2024; Holloway, 2023; </w:t>
      </w:r>
      <w:proofErr w:type="spellStart"/>
      <w:r w:rsidRPr="000018C9">
        <w:rPr>
          <w:rFonts w:ascii="Times New Roman" w:hAnsi="Times New Roman" w:cs="Times New Roman"/>
          <w:sz w:val="24"/>
          <w:szCs w:val="24"/>
        </w:rPr>
        <w:t>Hashida</w:t>
      </w:r>
      <w:proofErr w:type="spellEnd"/>
      <w:r w:rsidRPr="000018C9">
        <w:rPr>
          <w:rFonts w:ascii="Times New Roman" w:hAnsi="Times New Roman" w:cs="Times New Roman"/>
          <w:sz w:val="24"/>
          <w:szCs w:val="24"/>
        </w:rPr>
        <w:t xml:space="preserve">, 2023) this is the first study I know of to apply a residential sorting model </w:t>
      </w:r>
      <w:r w:rsidRPr="00570758">
        <w:rPr>
          <w:rFonts w:ascii="Times New Roman" w:hAnsi="Times New Roman" w:cs="Times New Roman"/>
          <w:sz w:val="24"/>
          <w:szCs w:val="24"/>
        </w:rPr>
        <w:t>framework to this policy context</w:t>
      </w:r>
      <w:r w:rsidRPr="000018C9">
        <w:rPr>
          <w:rFonts w:ascii="Times New Roman" w:hAnsi="Times New Roman" w:cs="Times New Roman"/>
          <w:sz w:val="24"/>
          <w:szCs w:val="24"/>
        </w:rPr>
        <w:t xml:space="preserve">. </w:t>
      </w:r>
      <w:r w:rsidRPr="003D5D0A">
        <w:rPr>
          <w:rFonts w:ascii="Times New Roman" w:hAnsi="Times New Roman" w:cs="Times New Roman"/>
          <w:sz w:val="24"/>
          <w:szCs w:val="24"/>
        </w:rPr>
        <w:t xml:space="preserve">Sorting models offer </w:t>
      </w:r>
      <w:r w:rsidRPr="003D5D0A">
        <w:rPr>
          <w:rFonts w:ascii="Times New Roman" w:hAnsi="Times New Roman" w:cs="Times New Roman"/>
          <w:sz w:val="24"/>
          <w:szCs w:val="24"/>
        </w:rPr>
        <w:lastRenderedPageBreak/>
        <w:t xml:space="preserve">several advantages over traditional hedonic </w:t>
      </w:r>
      <w:r>
        <w:rPr>
          <w:rFonts w:ascii="Times New Roman" w:hAnsi="Times New Roman" w:cs="Times New Roman"/>
          <w:sz w:val="24"/>
          <w:szCs w:val="24"/>
        </w:rPr>
        <w:t>methods.</w:t>
      </w:r>
      <w:r w:rsidRPr="003D5D0A">
        <w:rPr>
          <w:rFonts w:ascii="Times New Roman" w:hAnsi="Times New Roman" w:cs="Times New Roman"/>
          <w:sz w:val="24"/>
          <w:szCs w:val="24"/>
        </w:rPr>
        <w:t xml:space="preserve"> </w:t>
      </w:r>
      <w:r w:rsidRPr="00630FD9">
        <w:rPr>
          <w:rFonts w:ascii="Times New Roman" w:hAnsi="Times New Roman" w:cs="Times New Roman"/>
          <w:sz w:val="24"/>
          <w:szCs w:val="24"/>
        </w:rPr>
        <w:t>While hedonic models are often subject to omitted variable bias due to unobserved neighborhood characteristics, sorting models incorporate both observed and unobserved location-specific factors—often through the use of instrumental variables—allowing for more accurate estimation of WTP.</w:t>
      </w:r>
      <w:r w:rsidRPr="00630FD9">
        <w:t xml:space="preserve"> </w:t>
      </w:r>
      <w:r w:rsidRPr="00630FD9">
        <w:rPr>
          <w:rFonts w:ascii="Times New Roman" w:hAnsi="Times New Roman" w:cs="Times New Roman"/>
          <w:sz w:val="24"/>
          <w:szCs w:val="24"/>
        </w:rPr>
        <w:t>They are well-suited for evaluating non-marginal changes, such as large-scale policy interventions that alter residential patterns, housing prices, and local amenities.</w:t>
      </w:r>
      <w:r>
        <w:rPr>
          <w:rFonts w:ascii="Times New Roman" w:hAnsi="Times New Roman" w:cs="Times New Roman"/>
          <w:sz w:val="24"/>
          <w:szCs w:val="24"/>
        </w:rPr>
        <w:t xml:space="preserve"> </w:t>
      </w:r>
      <w:r w:rsidRPr="00662411">
        <w:rPr>
          <w:rFonts w:ascii="Times New Roman" w:hAnsi="Times New Roman" w:cs="Times New Roman"/>
          <w:sz w:val="24"/>
          <w:szCs w:val="24"/>
        </w:rPr>
        <w:t>Additionally, sorting models can disaggregate welfare impacts by demographic and socioeconomic groups, providing insights into the equity implications of buyouts.</w:t>
      </w:r>
      <w:r>
        <w:rPr>
          <w:rFonts w:ascii="Times New Roman" w:hAnsi="Times New Roman" w:cs="Times New Roman"/>
          <w:sz w:val="24"/>
          <w:szCs w:val="24"/>
        </w:rPr>
        <w:t xml:space="preserve"> </w:t>
      </w:r>
      <w:r w:rsidRPr="00662411">
        <w:rPr>
          <w:rFonts w:ascii="Times New Roman" w:hAnsi="Times New Roman" w:cs="Times New Roman"/>
          <w:sz w:val="24"/>
          <w:szCs w:val="24"/>
        </w:rPr>
        <w:t>They also better account for endogenous amenities and sorting dynamics that may bias hedonic estimates of capitalization effects, thereby yielding more credible estimates of how households value environmental risk reduction.</w:t>
      </w:r>
    </w:p>
    <w:p w14:paraId="73F23A3D" w14:textId="77777777" w:rsidR="00F35344" w:rsidRDefault="00F35344" w:rsidP="00F35344">
      <w:pPr>
        <w:spacing w:line="480" w:lineRule="auto"/>
        <w:ind w:firstLine="360"/>
        <w:rPr>
          <w:rFonts w:ascii="Times New Roman" w:hAnsi="Times New Roman" w:cs="Times New Roman"/>
          <w:sz w:val="24"/>
          <w:szCs w:val="24"/>
        </w:rPr>
      </w:pPr>
      <w:r w:rsidRPr="000B3377">
        <w:rPr>
          <w:rFonts w:ascii="Times New Roman" w:hAnsi="Times New Roman" w:cs="Times New Roman"/>
          <w:sz w:val="24"/>
          <w:szCs w:val="24"/>
        </w:rPr>
        <w:t>Harris County, Texas, offers</w:t>
      </w:r>
      <w:r w:rsidRPr="000018C9">
        <w:rPr>
          <w:rFonts w:ascii="Times New Roman" w:hAnsi="Times New Roman" w:cs="Times New Roman"/>
          <w:sz w:val="24"/>
          <w:szCs w:val="24"/>
        </w:rPr>
        <w:t xml:space="preserve"> a valuable case for this </w:t>
      </w:r>
      <w:r w:rsidRPr="006E55CF">
        <w:rPr>
          <w:rFonts w:ascii="Times New Roman" w:hAnsi="Times New Roman" w:cs="Times New Roman"/>
          <w:sz w:val="24"/>
          <w:szCs w:val="24"/>
        </w:rPr>
        <w:t xml:space="preserve">analysis. </w:t>
      </w:r>
      <w:r w:rsidRPr="006A1CDE">
        <w:rPr>
          <w:rFonts w:ascii="Times New Roman" w:hAnsi="Times New Roman" w:cs="Times New Roman"/>
          <w:sz w:val="24"/>
          <w:szCs w:val="24"/>
        </w:rPr>
        <w:t xml:space="preserve">3,500 properties have been purchased through the program, making it the program with the highest number of buyouts in the US. </w:t>
      </w:r>
      <w:r>
        <w:t xml:space="preserve"> </w:t>
      </w:r>
      <w:r w:rsidRPr="00EB206E">
        <w:rPr>
          <w:rFonts w:ascii="Times New Roman" w:hAnsi="Times New Roman" w:cs="Times New Roman"/>
          <w:sz w:val="24"/>
          <w:szCs w:val="24"/>
        </w:rPr>
        <w:t>Its voluntary flood buyout program has operated since 1985 and is among the most active in the United States.</w:t>
      </w:r>
      <w:r>
        <w:rPr>
          <w:rFonts w:ascii="Times New Roman" w:hAnsi="Times New Roman" w:cs="Times New Roman"/>
          <w:sz w:val="24"/>
          <w:szCs w:val="24"/>
        </w:rPr>
        <w:t xml:space="preserve"> </w:t>
      </w:r>
      <w:r w:rsidRPr="001E02E4">
        <w:rPr>
          <w:rFonts w:ascii="Times New Roman" w:hAnsi="Times New Roman" w:cs="Times New Roman"/>
          <w:sz w:val="24"/>
          <w:szCs w:val="24"/>
        </w:rPr>
        <w:t>A hedonic model would be limited in this setting, as it cannot capture how households sort across neighborhoods in response to changing flood risk. By contrast, the sorting model allows for a richer analysis of heterogeneous responses to both flood exposure and buyout availability.</w:t>
      </w:r>
    </w:p>
    <w:p w14:paraId="2EB13E4E" w14:textId="77777777" w:rsidR="00F35344" w:rsidRDefault="00F35344" w:rsidP="00F35344">
      <w:pPr>
        <w:spacing w:line="480" w:lineRule="auto"/>
        <w:ind w:firstLine="360"/>
        <w:rPr>
          <w:rFonts w:ascii="Times New Roman" w:hAnsi="Times New Roman" w:cs="Times New Roman"/>
          <w:sz w:val="24"/>
          <w:szCs w:val="24"/>
        </w:rPr>
      </w:pPr>
      <w:r w:rsidRPr="008B6C78">
        <w:rPr>
          <w:rFonts w:ascii="Times New Roman" w:hAnsi="Times New Roman" w:cs="Times New Roman"/>
        </w:rPr>
        <w:t xml:space="preserve">Accurately estimating WTP in this context is further complicated by the fact that flood-prone areas </w:t>
      </w:r>
      <w:r w:rsidRPr="008B6C78">
        <w:rPr>
          <w:rFonts w:ascii="Times New Roman" w:hAnsi="Times New Roman" w:cs="Times New Roman"/>
          <w:sz w:val="24"/>
          <w:szCs w:val="24"/>
        </w:rPr>
        <w:t>often coincide with highly desirable coastal amenities, making flood risk negatively correlated with utility-enhancing features (</w:t>
      </w:r>
      <w:proofErr w:type="spellStart"/>
      <w:r w:rsidRPr="008B6C78">
        <w:rPr>
          <w:rFonts w:ascii="Times New Roman" w:hAnsi="Times New Roman" w:cs="Times New Roman"/>
          <w:sz w:val="24"/>
          <w:szCs w:val="24"/>
        </w:rPr>
        <w:t>Bakkensen</w:t>
      </w:r>
      <w:proofErr w:type="spellEnd"/>
      <w:r w:rsidRPr="008B6C78">
        <w:rPr>
          <w:rFonts w:ascii="Times New Roman" w:hAnsi="Times New Roman" w:cs="Times New Roman"/>
          <w:sz w:val="24"/>
          <w:szCs w:val="24"/>
        </w:rPr>
        <w:t xml:space="preserve"> &amp; Ma, 2020). The sorting framework directly models household decision-making, controlling for unobserved preferences and enabling cleaner identification. To address endogeneity concerns, I employ an instrumental variable strategy and control for spatial amenity correlations using distance-to-coast bins.</w:t>
      </w:r>
    </w:p>
    <w:p w14:paraId="60B011D2" w14:textId="77777777" w:rsidR="00F35344" w:rsidRDefault="00F35344" w:rsidP="00F35344">
      <w:pPr>
        <w:spacing w:line="480" w:lineRule="auto"/>
        <w:ind w:firstLine="360"/>
        <w:rPr>
          <w:rFonts w:ascii="Times New Roman" w:hAnsi="Times New Roman" w:cs="Times New Roman"/>
          <w:sz w:val="24"/>
          <w:szCs w:val="24"/>
        </w:rPr>
      </w:pPr>
      <w:r w:rsidRPr="00E535CE">
        <w:rPr>
          <w:rFonts w:ascii="Times New Roman" w:hAnsi="Times New Roman" w:cs="Times New Roman"/>
          <w:sz w:val="24"/>
          <w:szCs w:val="24"/>
        </w:rPr>
        <w:lastRenderedPageBreak/>
        <w:t xml:space="preserve">This study uses novel data from the Harris County Flood Control District (HCFCD) </w:t>
      </w:r>
      <w:r>
        <w:rPr>
          <w:rFonts w:ascii="Times New Roman" w:hAnsi="Times New Roman" w:cs="Times New Roman"/>
          <w:sz w:val="24"/>
          <w:szCs w:val="24"/>
        </w:rPr>
        <w:t>which</w:t>
      </w:r>
      <w:r w:rsidRPr="00E535CE">
        <w:rPr>
          <w:rFonts w:ascii="Times New Roman" w:hAnsi="Times New Roman" w:cs="Times New Roman"/>
          <w:sz w:val="24"/>
          <w:szCs w:val="24"/>
        </w:rPr>
        <w:t xml:space="preserve"> detailed records on over 3,800 buyout properties across 19 watersheds in Harris County, Texas, along with spatial data identifying the exact location of each property. I combine this with housing transaction data, floodplain information, and neighborhood characteristics to estimate how homeowners value avoided flood risk. A supplemental dataset containing relocation addresses for a subset of buyout participants is used in robustness checks.</w:t>
      </w:r>
    </w:p>
    <w:p w14:paraId="5DA89D2C" w14:textId="77777777" w:rsidR="00F35344" w:rsidRPr="000539D3" w:rsidRDefault="00F35344" w:rsidP="00F35344">
      <w:pPr>
        <w:spacing w:line="480" w:lineRule="auto"/>
        <w:ind w:firstLine="360"/>
        <w:rPr>
          <w:rFonts w:ascii="Times New Roman" w:hAnsi="Times New Roman" w:cs="Times New Roman"/>
          <w:sz w:val="24"/>
          <w:szCs w:val="24"/>
        </w:rPr>
      </w:pPr>
      <w:r w:rsidRPr="000539D3">
        <w:rPr>
          <w:rFonts w:ascii="Times New Roman" w:hAnsi="Times New Roman" w:cs="Times New Roman"/>
          <w:sz w:val="24"/>
          <w:szCs w:val="24"/>
        </w:rPr>
        <w:t xml:space="preserve">This study is </w:t>
      </w:r>
      <w:r>
        <w:rPr>
          <w:rFonts w:ascii="Times New Roman" w:hAnsi="Times New Roman" w:cs="Times New Roman"/>
          <w:sz w:val="24"/>
          <w:szCs w:val="24"/>
        </w:rPr>
        <w:t>important</w:t>
      </w:r>
      <w:r w:rsidRPr="000539D3">
        <w:rPr>
          <w:rFonts w:ascii="Times New Roman" w:hAnsi="Times New Roman" w:cs="Times New Roman"/>
          <w:sz w:val="24"/>
          <w:szCs w:val="24"/>
        </w:rPr>
        <w:t xml:space="preserve"> because policymakers are increasingly concerned with how individuals relocate in response to natural disasters. Residential patterns have substantial implications for local economies, and understanding whether people sort across areas with varying disaster risks can inform more effective policy design. Flood buyout programs are costly, making it essential to quantify their benefits. These programs can prevent future damages and reduce public expenditures on disaster recovery. According to the National Institute of Building Sciences, buyouts yield an estimated $5 to $9 in benefits for every $1 spent (Siders, 2021).</w:t>
      </w:r>
    </w:p>
    <w:p w14:paraId="28A292CD" w14:textId="77777777" w:rsidR="00F35344" w:rsidRDefault="00F35344" w:rsidP="00F35344">
      <w:pPr>
        <w:pStyle w:val="ListParagraph"/>
        <w:numPr>
          <w:ilvl w:val="0"/>
          <w:numId w:val="1"/>
        </w:numPr>
        <w:spacing w:line="480" w:lineRule="auto"/>
        <w:rPr>
          <w:rFonts w:ascii="Times New Roman" w:hAnsi="Times New Roman" w:cs="Times New Roman"/>
          <w:b/>
          <w:bCs/>
          <w:sz w:val="24"/>
          <w:szCs w:val="24"/>
        </w:rPr>
      </w:pPr>
      <w:r w:rsidRPr="0086461B">
        <w:rPr>
          <w:rFonts w:ascii="Times New Roman" w:hAnsi="Times New Roman" w:cs="Times New Roman"/>
          <w:b/>
          <w:bCs/>
          <w:sz w:val="24"/>
          <w:szCs w:val="24"/>
        </w:rPr>
        <w:t>Data and descriptive statistics</w:t>
      </w:r>
    </w:p>
    <w:p w14:paraId="7FE698F0" w14:textId="77777777" w:rsidR="00F35344" w:rsidRDefault="00F35344" w:rsidP="00F35344">
      <w:pPr>
        <w:tabs>
          <w:tab w:val="left" w:pos="4770"/>
        </w:tabs>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The first component of my data is the household data. </w:t>
      </w:r>
      <w:r w:rsidRPr="00E535CE">
        <w:rPr>
          <w:rFonts w:ascii="Times New Roman" w:hAnsi="Times New Roman" w:cs="Times New Roman"/>
          <w:sz w:val="24"/>
          <w:szCs w:val="24"/>
        </w:rPr>
        <w:t xml:space="preserve">I </w:t>
      </w:r>
      <w:r>
        <w:rPr>
          <w:rFonts w:ascii="Times New Roman" w:hAnsi="Times New Roman" w:cs="Times New Roman"/>
          <w:sz w:val="24"/>
          <w:szCs w:val="24"/>
        </w:rPr>
        <w:t>include</w:t>
      </w:r>
      <w:r w:rsidRPr="00E535CE">
        <w:rPr>
          <w:rFonts w:ascii="Times New Roman" w:hAnsi="Times New Roman" w:cs="Times New Roman"/>
          <w:sz w:val="24"/>
          <w:szCs w:val="24"/>
        </w:rPr>
        <w:t xml:space="preserve"> housing transactions for all sales in Harris County between [Year 1] and [Year 2], obtained from [source].</w:t>
      </w:r>
      <w:r>
        <w:rPr>
          <w:rFonts w:ascii="Times New Roman" w:hAnsi="Times New Roman" w:cs="Times New Roman"/>
          <w:sz w:val="24"/>
          <w:szCs w:val="24"/>
        </w:rPr>
        <w:t xml:space="preserve"> The transaction data includes household structural attributes like age and square footage of the household. </w:t>
      </w:r>
      <w:r w:rsidRPr="000B31E7">
        <w:rPr>
          <w:rFonts w:ascii="Times New Roman" w:hAnsi="Times New Roman" w:cs="Times New Roman"/>
          <w:sz w:val="24"/>
          <w:szCs w:val="24"/>
        </w:rPr>
        <w:t>I merge these data with administrative records from the Harris County Flood Control District</w:t>
      </w:r>
      <w:r w:rsidRPr="00E535CE">
        <w:rPr>
          <w:rFonts w:ascii="Times New Roman" w:hAnsi="Times New Roman" w:cs="Times New Roman"/>
          <w:sz w:val="24"/>
          <w:szCs w:val="24"/>
        </w:rPr>
        <w:t xml:space="preserve"> (HCFCD) and includes all recorded buyouts under the program</w:t>
      </w:r>
      <w:r>
        <w:rPr>
          <w:rFonts w:ascii="Times New Roman" w:hAnsi="Times New Roman" w:cs="Times New Roman"/>
          <w:sz w:val="24"/>
          <w:szCs w:val="24"/>
        </w:rPr>
        <w:t xml:space="preserve"> from </w:t>
      </w:r>
      <w:r w:rsidRPr="00E535CE">
        <w:rPr>
          <w:rFonts w:ascii="Times New Roman" w:hAnsi="Times New Roman" w:cs="Times New Roman"/>
          <w:sz w:val="24"/>
          <w:szCs w:val="24"/>
        </w:rPr>
        <w:t xml:space="preserve">[Year 1] </w:t>
      </w:r>
      <w:r>
        <w:rPr>
          <w:rFonts w:ascii="Times New Roman" w:hAnsi="Times New Roman" w:cs="Times New Roman"/>
          <w:sz w:val="24"/>
          <w:szCs w:val="24"/>
        </w:rPr>
        <w:t>to</w:t>
      </w:r>
      <w:r w:rsidRPr="00E535CE">
        <w:rPr>
          <w:rFonts w:ascii="Times New Roman" w:hAnsi="Times New Roman" w:cs="Times New Roman"/>
          <w:sz w:val="24"/>
          <w:szCs w:val="24"/>
        </w:rPr>
        <w:t xml:space="preserve"> [Year 2].</w:t>
      </w:r>
      <w:r>
        <w:rPr>
          <w:rFonts w:ascii="Times New Roman" w:hAnsi="Times New Roman" w:cs="Times New Roman"/>
          <w:sz w:val="24"/>
          <w:szCs w:val="24"/>
        </w:rPr>
        <w:t xml:space="preserve"> </w:t>
      </w:r>
      <w:r w:rsidRPr="000B31E7">
        <w:rPr>
          <w:rFonts w:ascii="Times New Roman" w:hAnsi="Times New Roman" w:cs="Times New Roman"/>
          <w:sz w:val="24"/>
          <w:szCs w:val="24"/>
        </w:rPr>
        <w:t>This merge produces a dataset of all home sales in Harris County during the study period, with a binary indicator for whether the property was part of a flood buyout.</w:t>
      </w:r>
    </w:p>
    <w:p w14:paraId="4C86208E" w14:textId="77777777" w:rsidR="00F35344" w:rsidRDefault="00F35344" w:rsidP="00F35344">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D51289">
        <w:rPr>
          <w:rFonts w:ascii="Times New Roman" w:hAnsi="Times New Roman" w:cs="Times New Roman"/>
          <w:sz w:val="24"/>
          <w:szCs w:val="24"/>
        </w:rPr>
        <w:t xml:space="preserve">To incorporate household demographic attributes, I use the Home Mortgage Disclosure Act (HMDA) database, which contains loan-level records including the mortgage applicant’s race, ethnicity, and income. Following the methodology of Lang and </w:t>
      </w:r>
      <w:proofErr w:type="spellStart"/>
      <w:r w:rsidRPr="00D51289">
        <w:rPr>
          <w:rFonts w:ascii="Times New Roman" w:hAnsi="Times New Roman" w:cs="Times New Roman"/>
          <w:sz w:val="24"/>
          <w:szCs w:val="24"/>
        </w:rPr>
        <w:t>VanCeylon</w:t>
      </w:r>
      <w:proofErr w:type="spellEnd"/>
      <w:r w:rsidRPr="00D51289">
        <w:rPr>
          <w:rFonts w:ascii="Times New Roman" w:hAnsi="Times New Roman" w:cs="Times New Roman"/>
          <w:sz w:val="24"/>
          <w:szCs w:val="24"/>
        </w:rPr>
        <w:t xml:space="preserve"> (2025), I match HMDA records to property transactions using a combination of sale year, loan amount, and Census tract. This matching process enables me to assign demographic characteristics to a subset of households in the sales dataset.</w:t>
      </w:r>
    </w:p>
    <w:p w14:paraId="509BBAAE" w14:textId="77777777" w:rsidR="00F35344" w:rsidRDefault="00F35344" w:rsidP="00F35344">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ab/>
      </w:r>
      <w:r w:rsidRPr="0067093E">
        <w:rPr>
          <w:rFonts w:ascii="Times New Roman" w:hAnsi="Times New Roman" w:cs="Times New Roman"/>
          <w:sz w:val="24"/>
          <w:szCs w:val="24"/>
        </w:rPr>
        <w:t xml:space="preserve">The final component of the data includes neighborhood characteristics, compiled at the Census block level. Using GIS shapefiles provided by HCFCD, I spatially link each property to localized flood risk indicators, including base flood elevation, location within the 100-year or 500-year floodplain, and distance to bayous and reservoirs. I also incorporate additional neighborhood-level attributes such as block-level Census demographics (race, income, </w:t>
      </w:r>
      <w:r>
        <w:rPr>
          <w:rFonts w:ascii="Times New Roman" w:hAnsi="Times New Roman" w:cs="Times New Roman"/>
          <w:sz w:val="24"/>
          <w:szCs w:val="24"/>
        </w:rPr>
        <w:t>tenure</w:t>
      </w:r>
      <w:r w:rsidRPr="0067093E">
        <w:rPr>
          <w:rFonts w:ascii="Times New Roman" w:hAnsi="Times New Roman" w:cs="Times New Roman"/>
          <w:sz w:val="24"/>
          <w:szCs w:val="24"/>
        </w:rPr>
        <w:t>, and language), local crime rates, proximity to amenities (e.g., parks, libraries), and school quality measures. As flood risk and coastal access may be jointly correlated with housing demand, I also include distance to the coastline as a control.</w:t>
      </w:r>
    </w:p>
    <w:p w14:paraId="01558FEA" w14:textId="77777777" w:rsidR="00F35344" w:rsidRDefault="00F35344" w:rsidP="00F35344">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ab/>
      </w:r>
      <w:r w:rsidRPr="00E535CE">
        <w:rPr>
          <w:rFonts w:ascii="Times New Roman" w:hAnsi="Times New Roman" w:cs="Times New Roman"/>
          <w:sz w:val="24"/>
          <w:szCs w:val="24"/>
        </w:rPr>
        <w:t>Table 1 presents summary statistics for 3,842 properties included in the HCFCD buyout dataset. Properties span 19 different watersheds and a variety of land use classifications according to the Harris County Appraisal District (HCAD). On average, buyout properties are 0.53 acres in size and cover 33,577.46 square feet. The average year a buyout was initiated is 2007.64, with the process typically concluding in the same year (2007.59 on average). The average appraised land value is $68,564.50, while the average estimated market value is slightly higher at $72,586.57.</w:t>
      </w:r>
      <w:r>
        <w:rPr>
          <w:rFonts w:ascii="Times New Roman" w:hAnsi="Times New Roman" w:cs="Times New Roman"/>
          <w:sz w:val="24"/>
          <w:szCs w:val="24"/>
        </w:rPr>
        <w:t xml:space="preserve"> </w:t>
      </w:r>
    </w:p>
    <w:p w14:paraId="4A7EAA4C" w14:textId="77777777" w:rsidR="00F35344" w:rsidRDefault="00F35344" w:rsidP="00F35344">
      <w:pPr>
        <w:spacing w:line="480" w:lineRule="auto"/>
        <w:ind w:firstLine="360"/>
        <w:rPr>
          <w:rFonts w:ascii="Times New Roman" w:hAnsi="Times New Roman" w:cs="Times New Roman"/>
          <w:sz w:val="24"/>
          <w:szCs w:val="24"/>
        </w:rPr>
      </w:pPr>
      <w:r w:rsidRPr="00E535CE">
        <w:rPr>
          <w:rFonts w:ascii="Times New Roman" w:hAnsi="Times New Roman" w:cs="Times New Roman"/>
          <w:sz w:val="24"/>
          <w:szCs w:val="24"/>
        </w:rPr>
        <w:t xml:space="preserve">To supplement my analysis, I use the Floodplain Property Acquisition (FPA) database developed by Breaux (2022), which compiles information from sources including the Harris </w:t>
      </w:r>
      <w:r w:rsidRPr="00E535CE">
        <w:rPr>
          <w:rFonts w:ascii="Times New Roman" w:hAnsi="Times New Roman" w:cs="Times New Roman"/>
          <w:sz w:val="24"/>
          <w:szCs w:val="24"/>
        </w:rPr>
        <w:lastRenderedPageBreak/>
        <w:t>County Clerk Real Property Document Search Portal, local government data request portals, and publicly available GIS repositories. This database contains a subsample of 515 observations with verified addresses of where buyout participants relocated. I use this subsample in a robustness check, presented in the appendix. The mean buyout award in this subsample is $254,308.55.</w:t>
      </w:r>
    </w:p>
    <w:p w14:paraId="7857F87A" w14:textId="77777777" w:rsidR="00F35344" w:rsidRDefault="00F35344" w:rsidP="00F35344">
      <w:pPr>
        <w:pStyle w:val="ListParagraph"/>
        <w:numPr>
          <w:ilvl w:val="0"/>
          <w:numId w:val="1"/>
        </w:numPr>
        <w:spacing w:line="480" w:lineRule="auto"/>
        <w:rPr>
          <w:rFonts w:ascii="Times New Roman" w:hAnsi="Times New Roman" w:cs="Times New Roman"/>
          <w:b/>
          <w:bCs/>
          <w:sz w:val="24"/>
          <w:szCs w:val="24"/>
        </w:rPr>
      </w:pPr>
      <w:r w:rsidRPr="0086461B">
        <w:rPr>
          <w:rFonts w:ascii="Times New Roman" w:hAnsi="Times New Roman" w:cs="Times New Roman"/>
          <w:b/>
          <w:bCs/>
          <w:sz w:val="24"/>
          <w:szCs w:val="24"/>
        </w:rPr>
        <w:t>Theoretical/conceptual framework</w:t>
      </w:r>
      <w:bookmarkStart w:id="0" w:name="_Hlk196048186"/>
    </w:p>
    <w:p w14:paraId="61E467F0" w14:textId="77777777" w:rsidR="00F35344" w:rsidRPr="00243C93" w:rsidRDefault="00F35344" w:rsidP="00F35344">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Pr="003C4E89">
        <w:rPr>
          <w:rFonts w:ascii="Times New Roman" w:hAnsi="Times New Roman" w:cs="Times New Roman"/>
          <w:b/>
          <w:bCs/>
          <w:sz w:val="24"/>
          <w:szCs w:val="24"/>
        </w:rPr>
        <w:t>.1 Sorting Model for the Effect of Locating Near a Buyout</w:t>
      </w:r>
    </w:p>
    <w:p w14:paraId="127459B4" w14:textId="77777777" w:rsidR="00F35344" w:rsidRDefault="00F35344" w:rsidP="00F35344">
      <w:pPr>
        <w:tabs>
          <w:tab w:val="left" w:pos="4770"/>
        </w:tabs>
        <w:spacing w:line="480" w:lineRule="auto"/>
        <w:rPr>
          <w:rFonts w:ascii="Times New Roman" w:eastAsiaTheme="minorEastAsia" w:hAnsi="Times New Roman" w:cs="Times New Roman"/>
          <w:sz w:val="24"/>
          <w:szCs w:val="24"/>
        </w:rPr>
      </w:pPr>
      <w:bookmarkStart w:id="1" w:name="_Hlk196150779"/>
      <w:r>
        <w:rPr>
          <w:rFonts w:ascii="Times New Roman" w:eastAsiaTheme="minorEastAsia" w:hAnsi="Times New Roman" w:cs="Times New Roman"/>
          <w:sz w:val="24"/>
          <w:szCs w:val="24"/>
        </w:rPr>
        <w:t>I</w:t>
      </w:r>
      <w:r w:rsidRPr="00437201">
        <w:rPr>
          <w:rFonts w:ascii="Times New Roman" w:eastAsiaTheme="minorEastAsia" w:hAnsi="Times New Roman" w:cs="Times New Roman"/>
          <w:sz w:val="24"/>
          <w:szCs w:val="24"/>
        </w:rPr>
        <w:t xml:space="preserve"> estimate household willingness to pay (WTP) for changes in flood risk associated with </w:t>
      </w:r>
      <w:r>
        <w:rPr>
          <w:rFonts w:ascii="Times New Roman" w:eastAsiaTheme="minorEastAsia" w:hAnsi="Times New Roman" w:cs="Times New Roman"/>
          <w:sz w:val="24"/>
          <w:szCs w:val="24"/>
        </w:rPr>
        <w:t xml:space="preserve">the </w:t>
      </w:r>
      <w:r w:rsidRPr="00437201">
        <w:rPr>
          <w:rFonts w:ascii="Times New Roman" w:eastAsiaTheme="minorEastAsia" w:hAnsi="Times New Roman" w:cs="Times New Roman"/>
          <w:sz w:val="24"/>
          <w:szCs w:val="24"/>
        </w:rPr>
        <w:t>voluntary buyout program in Harris County, Texas</w:t>
      </w:r>
      <w:r>
        <w:rPr>
          <w:rFonts w:ascii="Times New Roman" w:eastAsiaTheme="minorEastAsia" w:hAnsi="Times New Roman" w:cs="Times New Roman"/>
          <w:sz w:val="24"/>
          <w:szCs w:val="24"/>
        </w:rPr>
        <w:t xml:space="preserve"> using a residential sorting</w:t>
      </w:r>
      <w:bookmarkEnd w:id="0"/>
      <w:r>
        <w:rPr>
          <w:rFonts w:ascii="Times New Roman" w:eastAsiaTheme="minorEastAsia" w:hAnsi="Times New Roman" w:cs="Times New Roman"/>
          <w:sz w:val="24"/>
          <w:szCs w:val="24"/>
        </w:rPr>
        <w:t xml:space="preserve">. </w:t>
      </w:r>
      <w:r w:rsidRPr="00114847">
        <w:rPr>
          <w:rFonts w:ascii="Times New Roman" w:eastAsiaTheme="minorEastAsia" w:hAnsi="Times New Roman" w:cs="Times New Roman"/>
          <w:sz w:val="24"/>
          <w:szCs w:val="24"/>
        </w:rPr>
        <w:t>A household’s indirect</w:t>
      </w:r>
      <w:r w:rsidRPr="00437201">
        <w:rPr>
          <w:rFonts w:ascii="Times New Roman" w:eastAsiaTheme="minorEastAsia" w:hAnsi="Times New Roman" w:cs="Times New Roman"/>
          <w:sz w:val="24"/>
          <w:szCs w:val="24"/>
        </w:rPr>
        <w:t xml:space="preserve"> utility from choosing </w:t>
      </w:r>
      <w:r>
        <w:rPr>
          <w:rFonts w:ascii="Times New Roman" w:eastAsiaTheme="minorEastAsia" w:hAnsi="Times New Roman" w:cs="Times New Roman"/>
          <w:sz w:val="24"/>
          <w:szCs w:val="24"/>
        </w:rPr>
        <w:t>block</w:t>
      </w:r>
      <w:r w:rsidRPr="00437201">
        <w:rPr>
          <w:rFonts w:ascii="Times New Roman" w:eastAsiaTheme="minorEastAsia" w:hAnsi="Times New Roman" w:cs="Times New Roman"/>
          <w:sz w:val="24"/>
          <w:szCs w:val="24"/>
        </w:rPr>
        <w:t xml:space="preserve"> time </w:t>
      </w:r>
      <w:proofErr w:type="spellStart"/>
      <w:r w:rsidRPr="00437201">
        <w:rPr>
          <w:rFonts w:ascii="Times New Roman" w:eastAsiaTheme="minorEastAsia" w:hAnsi="Times New Roman" w:cs="Times New Roman"/>
          <w:i/>
          <w:iCs/>
          <w:sz w:val="24"/>
          <w:szCs w:val="24"/>
        </w:rPr>
        <w:t>t</w:t>
      </w:r>
      <w:proofErr w:type="spellEnd"/>
      <w:r w:rsidRPr="00437201">
        <w:rPr>
          <w:rFonts w:ascii="Times New Roman" w:eastAsiaTheme="minorEastAsia" w:hAnsi="Times New Roman" w:cs="Times New Roman"/>
          <w:sz w:val="24"/>
          <w:szCs w:val="24"/>
        </w:rPr>
        <w:t xml:space="preserve"> depends on the characteristics of the </w:t>
      </w:r>
      <w:r>
        <w:rPr>
          <w:rFonts w:ascii="Times New Roman" w:eastAsiaTheme="minorEastAsia" w:hAnsi="Times New Roman" w:cs="Times New Roman"/>
          <w:sz w:val="24"/>
          <w:szCs w:val="24"/>
        </w:rPr>
        <w:t>block</w:t>
      </w:r>
      <w:r w:rsidRPr="00437201">
        <w:rPr>
          <w:rFonts w:ascii="Times New Roman" w:eastAsiaTheme="minorEastAsia" w:hAnsi="Times New Roman" w:cs="Times New Roman"/>
          <w:sz w:val="24"/>
          <w:szCs w:val="24"/>
        </w:rPr>
        <w:t xml:space="preserve"> and the price of housing. Let the choice set at time </w:t>
      </w:r>
      <w:proofErr w:type="spellStart"/>
      <w:r w:rsidRPr="00437201">
        <w:rPr>
          <w:rFonts w:ascii="Times New Roman" w:eastAsiaTheme="minorEastAsia" w:hAnsi="Times New Roman" w:cs="Times New Roman"/>
          <w:i/>
          <w:iCs/>
          <w:sz w:val="24"/>
          <w:szCs w:val="24"/>
        </w:rPr>
        <w:t>t</w:t>
      </w:r>
      <w:proofErr w:type="spellEnd"/>
      <w:r w:rsidRPr="00437201">
        <w:rPr>
          <w:rFonts w:ascii="Times New Roman" w:eastAsiaTheme="minorEastAsia" w:hAnsi="Times New Roman" w:cs="Times New Roman"/>
          <w:sz w:val="24"/>
          <w:szCs w:val="24"/>
        </w:rPr>
        <w:t> be denoted by</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oMath>
      <w:r w:rsidRPr="006A1CD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which </w:t>
      </w:r>
      <w:r w:rsidRPr="006A1CDE">
        <w:rPr>
          <w:rFonts w:ascii="Times New Roman" w:eastAsiaTheme="minorEastAsia" w:hAnsi="Times New Roman" w:cs="Times New Roman"/>
          <w:sz w:val="24"/>
          <w:szCs w:val="24"/>
        </w:rPr>
        <w:t>may not be the same each year and for all individuals.</w:t>
      </w:r>
      <w:r>
        <w:rPr>
          <w:rFonts w:ascii="Times New Roman" w:eastAsiaTheme="minorEastAsia" w:hAnsi="Times New Roman" w:cs="Times New Roman"/>
          <w:sz w:val="24"/>
          <w:szCs w:val="24"/>
        </w:rPr>
        <w:t xml:space="preserve"> </w:t>
      </w:r>
    </w:p>
    <w:p w14:paraId="14A1F701" w14:textId="77777777" w:rsidR="00F35344" w:rsidRDefault="00F35344" w:rsidP="00F35344">
      <w:pPr>
        <w:tabs>
          <w:tab w:val="num" w:pos="72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At each time period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a household </w:t>
      </w:r>
      <w:proofErr w:type="spellStart"/>
      <w:r>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chooses to locate in census block </w:t>
      </w:r>
      <w:r>
        <w:rPr>
          <w:rFonts w:ascii="Times New Roman" w:eastAsiaTheme="minorEastAsia" w:hAnsi="Times New Roman" w:cs="Times New Roman"/>
          <w:i/>
          <w:iCs/>
          <w:sz w:val="24"/>
          <w:szCs w:val="24"/>
        </w:rPr>
        <w:t xml:space="preserve">j, </w:t>
      </w:r>
      <w:r>
        <w:rPr>
          <w:rFonts w:ascii="Times New Roman" w:eastAsiaTheme="minorEastAsia" w:hAnsi="Times New Roman" w:cs="Times New Roman"/>
          <w:sz w:val="24"/>
          <w:szCs w:val="24"/>
        </w:rPr>
        <w:t xml:space="preserve">trading off various block-level attributes </w:t>
      </w:r>
      <w:r w:rsidRPr="002E098D">
        <w:rPr>
          <w:rFonts w:ascii="Times New Roman" w:hAnsi="Times New Roman" w:cs="Times New Roman"/>
          <w:sz w:val="24"/>
          <w:szCs w:val="24"/>
        </w:rPr>
        <w:t>and prices. The observable characteristics of a block</w:t>
      </w:r>
      <w:r w:rsidRPr="002E098D">
        <w:rPr>
          <w:rFonts w:ascii="Times New Roman" w:hAnsi="Times New Roman" w:cs="Times New Roman"/>
          <w:i/>
          <w:iCs/>
          <w:sz w:val="24"/>
          <w:szCs w:val="24"/>
        </w:rPr>
        <w:t xml:space="preserve"> </w:t>
      </w:r>
      <w:r w:rsidRPr="002E098D">
        <w:rPr>
          <w:rStyle w:val="mord"/>
          <w:rFonts w:ascii="Times New Roman" w:hAnsi="Times New Roman" w:cs="Times New Roman"/>
          <w:i/>
          <w:iCs/>
          <w:sz w:val="24"/>
          <w:szCs w:val="24"/>
        </w:rPr>
        <w:t>j</w:t>
      </w:r>
      <w:r w:rsidRPr="002E098D">
        <w:rPr>
          <w:rFonts w:ascii="Times New Roman" w:hAnsi="Times New Roman" w:cs="Times New Roman"/>
          <w:sz w:val="24"/>
          <w:szCs w:val="24"/>
        </w:rPr>
        <w:t xml:space="preserve"> at time </w:t>
      </w:r>
      <w:r w:rsidRPr="002E098D">
        <w:rPr>
          <w:rStyle w:val="katex-mathml"/>
          <w:rFonts w:ascii="Times New Roman" w:hAnsi="Times New Roman" w:cs="Times New Roman"/>
          <w:i/>
          <w:iCs/>
          <w:sz w:val="24"/>
          <w:szCs w:val="24"/>
        </w:rPr>
        <w:t>t</w:t>
      </w:r>
      <w:r w:rsidRPr="002E098D">
        <w:rPr>
          <w:rFonts w:ascii="Times New Roman" w:hAnsi="Times New Roman" w:cs="Times New Roman"/>
          <w:sz w:val="24"/>
          <w:szCs w:val="24"/>
        </w:rPr>
        <w:t>, denoted</w:t>
      </w:r>
      <w:r w:rsidRPr="002E09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sidRPr="00437201">
        <w:rPr>
          <w:rFonts w:ascii="Times New Roman" w:eastAsiaTheme="minorEastAsia" w:hAnsi="Times New Roman" w:cs="Times New Roman"/>
          <w:sz w:val="24"/>
          <w:szCs w:val="24"/>
        </w:rPr>
        <w:t>​</w:t>
      </w:r>
      <w:r w:rsidRPr="002E098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assume households have homogenous preferences over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Pr>
          <w:rFonts w:ascii="Times New Roman" w:eastAsiaTheme="minorEastAsia" w:hAnsi="Times New Roman" w:cs="Times New Roman"/>
          <w:sz w:val="24"/>
          <w:szCs w:val="24"/>
        </w:rPr>
        <w:t xml:space="preserve">, which </w:t>
      </w:r>
      <w:r w:rsidRPr="002E098D">
        <w:rPr>
          <w:rFonts w:ascii="Times New Roman" w:eastAsiaTheme="minorEastAsia" w:hAnsi="Times New Roman" w:cs="Times New Roman"/>
          <w:sz w:val="24"/>
          <w:szCs w:val="24"/>
        </w:rPr>
        <w:t>include housing structure attributes, spatial amenities, proximity to the coast, flood risk, and neighborhood sociodemographic variables</w:t>
      </w:r>
      <w:r>
        <w:rPr>
          <w:rFonts w:ascii="Times New Roman" w:eastAsiaTheme="minorEastAsia" w:hAnsi="Times New Roman" w:cs="Times New Roman"/>
          <w:sz w:val="24"/>
          <w:szCs w:val="24"/>
        </w:rPr>
        <w:t>.</w:t>
      </w:r>
      <w:r w:rsidRPr="0032573D">
        <w:t xml:space="preserve"> </w:t>
      </w:r>
      <w:r w:rsidRPr="0032573D">
        <w:rPr>
          <w:rFonts w:ascii="Times New Roman" w:eastAsiaTheme="minorEastAsia" w:hAnsi="Times New Roman" w:cs="Times New Roman"/>
          <w:sz w:val="24"/>
          <w:szCs w:val="24"/>
        </w:rPr>
        <w:t>A second subset of attributes,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Pr>
          <w:rFonts w:ascii="Times New Roman" w:eastAsiaTheme="minorEastAsia" w:hAnsi="Times New Roman" w:cs="Times New Roman"/>
          <w:sz w:val="24"/>
          <w:szCs w:val="24"/>
        </w:rPr>
        <w:t xml:space="preserve"> are the attributes for which we allow households to have heterogeneous preferences. This includes population density, race shares, and income shares of each block.</w:t>
      </w:r>
      <w:r w:rsidRPr="002E098D">
        <w:rPr>
          <w:rFonts w:ascii="Times New Roman" w:eastAsiaTheme="minorEastAsia" w:hAnsi="Times New Roman" w:cs="Times New Roman"/>
          <w:sz w:val="24"/>
          <w:szCs w:val="24"/>
        </w:rPr>
        <w:t xml:space="preserve"> In addition to these observed factors, </w:t>
      </w:r>
      <w:r>
        <w:rPr>
          <w:rFonts w:ascii="Times New Roman" w:eastAsiaTheme="minorEastAsia" w:hAnsi="Times New Roman" w:cs="Times New Roman"/>
          <w:sz w:val="24"/>
          <w:szCs w:val="24"/>
        </w:rPr>
        <w:t xml:space="preserve">there is </w:t>
      </w:r>
      <w:r w:rsidRPr="002E098D">
        <w:rPr>
          <w:rFonts w:ascii="Times New Roman" w:eastAsiaTheme="minorEastAsia" w:hAnsi="Times New Roman" w:cs="Times New Roman"/>
          <w:sz w:val="24"/>
          <w:szCs w:val="24"/>
        </w:rPr>
        <w:t>an unobserved component</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jt</m:t>
            </m:r>
          </m:sub>
        </m:sSub>
      </m:oMath>
      <w:r>
        <w:rPr>
          <w:rFonts w:ascii="Times New Roman" w:eastAsiaTheme="minorEastAsia" w:hAnsi="Times New Roman" w:cs="Times New Roman"/>
          <w:sz w:val="24"/>
          <w:szCs w:val="24"/>
        </w:rPr>
        <w:t xml:space="preserve">, </w:t>
      </w:r>
      <w:r w:rsidRPr="002E098D">
        <w:rPr>
          <w:rFonts w:ascii="Times New Roman" w:eastAsiaTheme="minorEastAsia" w:hAnsi="Times New Roman" w:cs="Times New Roman"/>
          <w:sz w:val="24"/>
          <w:szCs w:val="24"/>
        </w:rPr>
        <w:t>which captures block-level attributes not directly measured in the data.</w:t>
      </w:r>
      <w:r>
        <w:rPr>
          <w:rFonts w:ascii="Times New Roman" w:eastAsiaTheme="minorEastAsia" w:hAnsi="Times New Roman" w:cs="Times New Roman"/>
          <w:sz w:val="24"/>
          <w:szCs w:val="24"/>
        </w:rPr>
        <w:t xml:space="preserve"> A</w:t>
      </w:r>
      <w:r w:rsidRPr="008F50FE">
        <w:rPr>
          <w:rFonts w:ascii="Times New Roman" w:eastAsiaTheme="minorEastAsia" w:hAnsi="Times New Roman" w:cs="Times New Roman"/>
          <w:sz w:val="24"/>
          <w:szCs w:val="24"/>
        </w:rPr>
        <w:t xml:space="preserve"> household derives utility from choosing block </w:t>
      </w:r>
      <w:r w:rsidRPr="008F50FE">
        <w:rPr>
          <w:rFonts w:ascii="Times New Roman" w:eastAsiaTheme="minorEastAsia" w:hAnsi="Times New Roman" w:cs="Times New Roman"/>
          <w:i/>
          <w:iCs/>
          <w:sz w:val="24"/>
          <w:szCs w:val="24"/>
        </w:rPr>
        <w:t>j</w:t>
      </w:r>
      <w:r w:rsidRPr="008F50FE">
        <w:rPr>
          <w:rFonts w:ascii="Times New Roman" w:eastAsiaTheme="minorEastAsia" w:hAnsi="Times New Roman" w:cs="Times New Roman"/>
          <w:sz w:val="24"/>
          <w:szCs w:val="24"/>
        </w:rPr>
        <w:t xml:space="preserve">, </w:t>
      </w:r>
    </w:p>
    <w:p w14:paraId="248DA613" w14:textId="77777777" w:rsidR="00F35344" w:rsidRPr="008F50FE" w:rsidRDefault="00F35344" w:rsidP="00F35344">
      <w:pPr>
        <w:tabs>
          <w:tab w:val="num" w:pos="72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V</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x1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ix2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2jt</m:t>
            </m:r>
          </m:sub>
        </m:sSub>
        <m:r>
          <w:rPr>
            <w:rFonts w:ascii="Cambria Math" w:eastAsiaTheme="minorEastAsia" w:hAnsi="Cambria Math" w:cs="Times New Roman"/>
            <w:sz w:val="24"/>
            <w:szCs w:val="24"/>
          </w:rPr>
          <m:t>-</m:t>
        </m:r>
      </m:oMath>
      <w:r w:rsidRPr="008F50F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iB</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oMath>
      <w:r w:rsidRPr="008F50F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ijt</m:t>
            </m:r>
          </m:sub>
        </m:sSub>
      </m:oMath>
    </w:p>
    <w:bookmarkEnd w:id="1"/>
    <w:p w14:paraId="6928F008" w14:textId="77777777" w:rsidR="00F35344" w:rsidRPr="00114847" w:rsidRDefault="00F35344" w:rsidP="00F35344">
      <w:pPr>
        <w:tabs>
          <w:tab w:val="left" w:pos="4770"/>
        </w:tabs>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jt</m:t>
            </m:r>
          </m:sub>
        </m:sSub>
      </m:oMath>
      <w:r>
        <w:rPr>
          <w:rFonts w:ascii="Times New Roman" w:eastAsiaTheme="minorEastAsia" w:hAnsi="Times New Roman" w:cs="Times New Roman"/>
          <w:iCs/>
          <w:sz w:val="24"/>
          <w:szCs w:val="24"/>
        </w:rPr>
        <w:t xml:space="preserve"> </w:t>
      </w:r>
      <w:r w:rsidRPr="002C73C6">
        <w:rPr>
          <w:rFonts w:ascii="Times New Roman" w:eastAsiaTheme="minorEastAsia" w:hAnsi="Times New Roman" w:cs="Times New Roman"/>
          <w:iCs/>
          <w:sz w:val="24"/>
          <w:szCs w:val="24"/>
        </w:rPr>
        <w:t>i</w:t>
      </w:r>
      <w:r w:rsidRPr="002C73C6">
        <w:rPr>
          <w:rFonts w:ascii="Times New Roman" w:hAnsi="Times New Roman" w:cs="Times New Roman"/>
          <w:sz w:val="24"/>
          <w:szCs w:val="24"/>
        </w:rPr>
        <w:t>s the price</w:t>
      </w:r>
      <w:r>
        <w:rPr>
          <w:rFonts w:ascii="Times New Roman" w:hAnsi="Times New Roman" w:cs="Times New Roman"/>
          <w:sz w:val="24"/>
          <w:szCs w:val="24"/>
        </w:rPr>
        <w:t xml:space="preserve"> index</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Pr="002C73C6">
        <w:rPr>
          <w:rFonts w:ascii="Times New Roman" w:hAnsi="Times New Roman" w:cs="Times New Roman"/>
          <w:sz w:val="24"/>
          <w:szCs w:val="24"/>
        </w:rPr>
        <w:t xml:space="preserve">of housing in block </w:t>
      </w:r>
      <w:r w:rsidRPr="002C73C6">
        <w:rPr>
          <w:rStyle w:val="katex-mathml"/>
          <w:rFonts w:ascii="Times New Roman" w:hAnsi="Times New Roman" w:cs="Times New Roman"/>
          <w:i/>
          <w:iCs/>
          <w:sz w:val="24"/>
          <w:szCs w:val="24"/>
        </w:rPr>
        <w:t>j</w:t>
      </w:r>
      <w:r w:rsidRPr="002C73C6">
        <w:rPr>
          <w:rFonts w:ascii="Times New Roman" w:hAnsi="Times New Roman" w:cs="Times New Roman"/>
          <w:i/>
          <w:iCs/>
          <w:sz w:val="24"/>
          <w:szCs w:val="24"/>
        </w:rPr>
        <w:t xml:space="preserve"> </w:t>
      </w:r>
      <w:r w:rsidRPr="002C73C6">
        <w:rPr>
          <w:rFonts w:ascii="Times New Roman" w:hAnsi="Times New Roman" w:cs="Times New Roman"/>
          <w:sz w:val="24"/>
          <w:szCs w:val="24"/>
        </w:rPr>
        <w:t xml:space="preserve">at time </w:t>
      </w:r>
      <w:r w:rsidRPr="002C73C6">
        <w:rPr>
          <w:rStyle w:val="katex-mathml"/>
          <w:rFonts w:ascii="Times New Roman" w:hAnsi="Times New Roman" w:cs="Times New Roman"/>
          <w:i/>
          <w:iCs/>
          <w:sz w:val="24"/>
          <w:szCs w:val="24"/>
        </w:rPr>
        <w:t>t</w:t>
      </w:r>
      <w:r>
        <w:rPr>
          <w:rStyle w:val="katex-mathml"/>
          <w:rFonts w:ascii="Times New Roman" w:hAnsi="Times New Roman" w:cs="Times New Roman"/>
          <w:i/>
          <w:iCs/>
          <w:sz w:val="24"/>
          <w:szCs w:val="24"/>
        </w:rPr>
        <w:t xml:space="preserve"> </w:t>
      </w:r>
      <w:r w:rsidRPr="002C73C6">
        <w:rPr>
          <w:rStyle w:val="katex-mathml"/>
          <w:rFonts w:ascii="Times New Roman" w:hAnsi="Times New Roman" w:cs="Times New Roman"/>
          <w:sz w:val="24"/>
          <w:szCs w:val="24"/>
        </w:rPr>
        <w:t>an</w:t>
      </w:r>
      <w:r>
        <w:rPr>
          <w:rStyle w:val="katex-mathml"/>
          <w:rFonts w:ascii="Times New Roman" w:hAnsi="Times New Roman" w:cs="Times New Roman"/>
          <w:sz w:val="24"/>
          <w:szCs w:val="24"/>
        </w:rPr>
        <w:t>d</w:t>
      </w:r>
      <m:oMath>
        <m:r>
          <w:rPr>
            <w:rStyle w:val="katex-mathml"/>
            <w:rFonts w:ascii="Cambria Math" w:hAnsi="Cambria Math" w:cs="Times New Roman"/>
            <w:sz w:val="24"/>
            <w:szCs w:val="24"/>
          </w:rPr>
          <m:t xml:space="preserve"> </m:t>
        </m:r>
        <w:bookmarkStart w:id="2" w:name="_Hlk196119661"/>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jt</m:t>
            </m:r>
          </m:sub>
        </m:sSub>
      </m:oMath>
      <w:bookmarkEnd w:id="2"/>
      <w:r>
        <w:rPr>
          <w:rFonts w:ascii="Times New Roman" w:eastAsiaTheme="minorEastAsia" w:hAnsi="Times New Roman" w:cs="Times New Roman"/>
          <w:iCs/>
          <w:sz w:val="24"/>
          <w:szCs w:val="24"/>
        </w:rPr>
        <w:t xml:space="preserve"> i</w:t>
      </w:r>
      <w:proofErr w:type="spellStart"/>
      <w:r w:rsidRPr="00C32FB8">
        <w:rPr>
          <w:rFonts w:ascii="Times New Roman" w:eastAsiaTheme="minorEastAsia" w:hAnsi="Times New Roman" w:cs="Times New Roman"/>
          <w:iCs/>
          <w:sz w:val="24"/>
          <w:szCs w:val="24"/>
        </w:rPr>
        <w:t>s</w:t>
      </w:r>
      <w:proofErr w:type="spellEnd"/>
      <w:r w:rsidRPr="00C32FB8">
        <w:rPr>
          <w:rFonts w:ascii="Times New Roman" w:eastAsiaTheme="minorEastAsia" w:hAnsi="Times New Roman" w:cs="Times New Roman"/>
          <w:iCs/>
          <w:sz w:val="24"/>
          <w:szCs w:val="24"/>
        </w:rPr>
        <w:t xml:space="preserve"> an indicator </w:t>
      </w:r>
      <w:r w:rsidRPr="00114847">
        <w:rPr>
          <w:rFonts w:ascii="Times New Roman" w:eastAsiaTheme="minorEastAsia" w:hAnsi="Times New Roman" w:cs="Times New Roman"/>
          <w:iCs/>
          <w:sz w:val="24"/>
          <w:szCs w:val="24"/>
        </w:rPr>
        <w:t xml:space="preserve">for whether block </w:t>
      </w:r>
      <w:r w:rsidRPr="00114847">
        <w:rPr>
          <w:rFonts w:ascii="Cambria Math" w:eastAsiaTheme="minorEastAsia" w:hAnsi="Cambria Math" w:cs="Cambria Math"/>
          <w:iCs/>
          <w:sz w:val="24"/>
          <w:szCs w:val="24"/>
        </w:rPr>
        <w:t>𝑗</w:t>
      </w:r>
      <w:r w:rsidRPr="00114847">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near a property sold through the</w:t>
      </w:r>
      <w:r w:rsidRPr="00114847">
        <w:rPr>
          <w:rFonts w:ascii="Times New Roman" w:eastAsiaTheme="minorEastAsia" w:hAnsi="Times New Roman" w:cs="Times New Roman"/>
          <w:iCs/>
          <w:sz w:val="24"/>
          <w:szCs w:val="24"/>
        </w:rPr>
        <w:t xml:space="preserve"> buyout program </w:t>
      </w:r>
      <w:r>
        <w:rPr>
          <w:rFonts w:ascii="Times New Roman" w:eastAsiaTheme="minorEastAsia" w:hAnsi="Times New Roman" w:cs="Times New Roman"/>
          <w:iCs/>
          <w:sz w:val="24"/>
          <w:szCs w:val="24"/>
        </w:rPr>
        <w:t>(</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 xml:space="preserve">=1 </m:t>
        </m:r>
        <m:r>
          <m:rPr>
            <m:sty m:val="p"/>
          </m:rPr>
          <w:rPr>
            <w:rFonts w:ascii="Cambria Math" w:eastAsiaTheme="minorEastAsia" w:hAnsi="Cambria Math" w:cs="Times New Roman"/>
            <w:sz w:val="24"/>
            <w:szCs w:val="24"/>
          </w:rPr>
          <m:t>if within a certain distance</m:t>
        </m:r>
      </m:oMath>
      <w:r>
        <w:rPr>
          <w:rFonts w:ascii="Times New Roman" w:eastAsiaTheme="minorEastAsia" w:hAnsi="Times New Roman" w:cs="Times New Roman"/>
          <w:iCs/>
          <w:sz w:val="24"/>
          <w:szCs w:val="24"/>
        </w:rPr>
        <w:t xml:space="preserve">). </w:t>
      </w:r>
      <w:r w:rsidRPr="00C32FB8">
        <w:rPr>
          <w:rFonts w:ascii="Times New Roman" w:hAnsi="Times New Roman" w:cs="Times New Roman"/>
          <w:sz w:val="24"/>
          <w:szCs w:val="24"/>
        </w:rPr>
        <w:t>The term</w:t>
      </w:r>
      <w: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ijt</m:t>
            </m:r>
          </m:sub>
        </m:sSub>
      </m:oMath>
      <w:r>
        <w:rPr>
          <w:rFonts w:eastAsiaTheme="minorEastAsia"/>
          <w:iCs/>
          <w:sz w:val="24"/>
          <w:szCs w:val="24"/>
        </w:rPr>
        <w:t xml:space="preserve"> </w:t>
      </w:r>
      <w:r w:rsidRPr="00C32FB8">
        <w:rPr>
          <w:rFonts w:ascii="Times New Roman" w:hAnsi="Times New Roman" w:cs="Times New Roman"/>
          <w:sz w:val="24"/>
          <w:szCs w:val="24"/>
        </w:rPr>
        <w:t xml:space="preserve">captures idiosyncratic shocks to household </w:t>
      </w:r>
      <w:r w:rsidRPr="00C32FB8">
        <w:rPr>
          <w:rStyle w:val="katex-mathml"/>
          <w:rFonts w:ascii="Times New Roman" w:hAnsi="Times New Roman" w:cs="Times New Roman"/>
          <w:i/>
          <w:iCs/>
          <w:sz w:val="24"/>
          <w:szCs w:val="24"/>
        </w:rPr>
        <w:t>i</w:t>
      </w:r>
      <w:r w:rsidRPr="00C32FB8">
        <w:rPr>
          <w:rFonts w:ascii="Times New Roman" w:hAnsi="Times New Roman" w:cs="Times New Roman"/>
          <w:sz w:val="24"/>
          <w:szCs w:val="24"/>
        </w:rPr>
        <w:t xml:space="preserve">'s utility for block </w:t>
      </w:r>
      <w:r w:rsidRPr="00C32FB8">
        <w:rPr>
          <w:rStyle w:val="mord"/>
          <w:rFonts w:ascii="Times New Roman" w:hAnsi="Times New Roman" w:cs="Times New Roman"/>
          <w:i/>
          <w:iCs/>
          <w:sz w:val="24"/>
          <w:szCs w:val="24"/>
        </w:rPr>
        <w:t>j</w:t>
      </w:r>
      <w:r w:rsidRPr="00C32FB8">
        <w:rPr>
          <w:rFonts w:ascii="Times New Roman" w:hAnsi="Times New Roman" w:cs="Times New Roman"/>
          <w:sz w:val="24"/>
          <w:szCs w:val="24"/>
        </w:rPr>
        <w:t>.</w:t>
      </w:r>
    </w:p>
    <w:p w14:paraId="628D4788" w14:textId="77777777" w:rsidR="00F35344" w:rsidRPr="007B6B88" w:rsidRDefault="00F35344" w:rsidP="00F35344">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ab/>
      </w:r>
      <w:r w:rsidRPr="00E06447">
        <w:rPr>
          <w:rFonts w:ascii="Times New Roman" w:hAnsi="Times New Roman" w:cs="Times New Roman"/>
          <w:sz w:val="24"/>
          <w:szCs w:val="24"/>
        </w:rPr>
        <w:t xml:space="preserve">To allow for heterogeneous preferences across households, </w:t>
      </w:r>
      <w:r>
        <w:rPr>
          <w:rFonts w:ascii="Times New Roman" w:hAnsi="Times New Roman" w:cs="Times New Roman"/>
          <w:sz w:val="24"/>
          <w:szCs w:val="24"/>
        </w:rPr>
        <w:t>I</w:t>
      </w:r>
      <w:r w:rsidRPr="00E06447">
        <w:rPr>
          <w:rFonts w:ascii="Times New Roman" w:hAnsi="Times New Roman" w:cs="Times New Roman"/>
          <w:sz w:val="24"/>
          <w:szCs w:val="24"/>
        </w:rPr>
        <w:t xml:space="preserve"> </w:t>
      </w:r>
      <w:r w:rsidRPr="00E43C71">
        <w:rPr>
          <w:rFonts w:ascii="Times New Roman" w:hAnsi="Times New Roman" w:cs="Times New Roman"/>
          <w:sz w:val="24"/>
          <w:szCs w:val="24"/>
        </w:rPr>
        <w:t xml:space="preserve">allow the coefficients 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2jt</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jt</m:t>
            </m:r>
          </m:sub>
        </m:sSub>
      </m:oMath>
      <w:r>
        <w:rPr>
          <w:rFonts w:ascii="Times New Roman" w:eastAsiaTheme="minorEastAsia" w:hAnsi="Times New Roman" w:cs="Times New Roman"/>
          <w:iCs/>
          <w:sz w:val="24"/>
          <w:szCs w:val="24"/>
        </w:rPr>
        <w:t xml:space="preserve"> </w:t>
      </w:r>
      <w:r w:rsidRPr="00E43C71">
        <w:rPr>
          <w:rFonts w:ascii="Times New Roman" w:hAnsi="Times New Roman" w:cs="Times New Roman"/>
          <w:sz w:val="24"/>
          <w:szCs w:val="24"/>
        </w:rPr>
        <w:t>to vary with household characteristics</w:t>
      </w:r>
      <w:r>
        <w:rPr>
          <w:rFonts w:ascii="Times New Roman"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Pr="00E06447">
        <w:rPr>
          <w:rFonts w:ascii="Times New Roman" w:hAnsi="Times New Roman" w:cs="Times New Roman"/>
          <w:sz w:val="24"/>
          <w:szCs w:val="24"/>
        </w:rPr>
        <w:t xml:space="preserve">. </w:t>
      </w:r>
      <w:r>
        <w:rPr>
          <w:rFonts w:ascii="Times New Roman" w:hAnsi="Times New Roman" w:cs="Times New Roman"/>
          <w:sz w:val="24"/>
          <w:szCs w:val="24"/>
        </w:rPr>
        <w:t xml:space="preserve">Preferences for the attribute </w:t>
      </w:r>
      <m:oMath>
        <m:r>
          <w:rPr>
            <w:rFonts w:ascii="Cambria Math" w:hAnsi="Cambria Math" w:cs="Times New Roman"/>
            <w:sz w:val="24"/>
            <w:szCs w:val="24"/>
          </w:rPr>
          <m:t>l∈</m:t>
        </m:r>
        <m:d>
          <m:dPr>
            <m:begChr m:val="{"/>
            <m:endChr m:val="}"/>
            <m:ctrlPr>
              <w:rPr>
                <w:rFonts w:ascii="Cambria Math" w:hAnsi="Cambria Math" w:cs="Times New Roman"/>
                <w:i/>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hAnsi="Cambria Math" w:cs="Times New Roman"/>
                <w:sz w:val="24"/>
                <w:szCs w:val="24"/>
              </w:rPr>
              <m:t>, B</m:t>
            </m:r>
          </m:e>
        </m:d>
      </m:oMath>
      <w:r>
        <w:rPr>
          <w:rFonts w:ascii="Times New Roman" w:eastAsiaTheme="minorEastAsia" w:hAnsi="Times New Roman" w:cs="Times New Roman"/>
          <w:sz w:val="24"/>
          <w:szCs w:val="24"/>
        </w:rPr>
        <w:t xml:space="preserve"> are represented </w:t>
      </w:r>
      <w:r w:rsidRPr="00E06447">
        <w:rPr>
          <w:rFonts w:ascii="Times New Roman" w:hAnsi="Times New Roman" w:cs="Times New Roman"/>
          <w:sz w:val="24"/>
          <w:szCs w:val="24"/>
        </w:rPr>
        <w:t>by</w:t>
      </w:r>
      <w:r>
        <w:rPr>
          <w:rFonts w:ascii="Times New Roman"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0,l</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k</m:t>
            </m:r>
          </m:sub>
          <m:sup/>
          <m:e>
            <m:sSub>
              <m:sSubPr>
                <m:ctrlPr>
                  <w:rPr>
                    <w:rFonts w:ascii="Cambria Math" w:eastAsiaTheme="minorEastAsia" w:hAnsi="Cambria Math" w:cs="Times New Roman"/>
                    <w:i/>
                    <w:iCs/>
                    <w:sz w:val="24"/>
                    <w:szCs w:val="24"/>
                  </w:rPr>
                </m:ctrlPr>
              </m:sSub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kl</m:t>
                </m:r>
              </m:sub>
            </m:sSub>
          </m:e>
        </m:nary>
      </m:oMath>
      <w:r>
        <w:rPr>
          <w:rFonts w:ascii="Times New Roman" w:eastAsiaTheme="minorEastAsia" w:hAnsi="Times New Roman" w:cs="Times New Roman"/>
          <w:iCs/>
          <w:sz w:val="24"/>
          <w:szCs w:val="24"/>
        </w:rPr>
        <w:t>, which</w:t>
      </w:r>
      <w:r w:rsidRPr="007B6B88">
        <w:rPr>
          <w:rFonts w:ascii="Times New Roman" w:eastAsiaTheme="minorEastAsia" w:hAnsi="Times New Roman" w:cs="Times New Roman"/>
          <w:iCs/>
          <w:sz w:val="24"/>
          <w:szCs w:val="24"/>
        </w:rPr>
        <w:t xml:space="preserve"> allows preferences to differ by race</w:t>
      </w:r>
      <w:r>
        <w:rPr>
          <w:rFonts w:ascii="Times New Roman" w:eastAsiaTheme="minorEastAsia" w:hAnsi="Times New Roman" w:cs="Times New Roman"/>
          <w:iCs/>
          <w:sz w:val="24"/>
          <w:szCs w:val="24"/>
        </w:rPr>
        <w:t xml:space="preserve"> and</w:t>
      </w:r>
      <w:r w:rsidRPr="007B6B88">
        <w:rPr>
          <w:rFonts w:ascii="Times New Roman" w:eastAsiaTheme="minorEastAsia" w:hAnsi="Times New Roman" w:cs="Times New Roman"/>
          <w:iCs/>
          <w:sz w:val="24"/>
          <w:szCs w:val="24"/>
        </w:rPr>
        <w:t xml:space="preserve"> income</w:t>
      </w:r>
      <w:r>
        <w:rPr>
          <w:rFonts w:ascii="Times New Roman" w:eastAsiaTheme="minorEastAsia" w:hAnsi="Times New Roman" w:cs="Times New Roman"/>
          <w:iCs/>
          <w:sz w:val="24"/>
          <w:szCs w:val="24"/>
        </w:rPr>
        <w:t>.</w:t>
      </w:r>
    </w:p>
    <w:p w14:paraId="60FE2A6F" w14:textId="77777777" w:rsidR="00F35344" w:rsidRDefault="00F35344" w:rsidP="00F35344">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ab/>
      </w:r>
      <w:r w:rsidRPr="007D5430">
        <w:rPr>
          <w:rFonts w:ascii="Times New Roman" w:hAnsi="Times New Roman" w:cs="Times New Roman"/>
          <w:sz w:val="24"/>
          <w:szCs w:val="24"/>
        </w:rPr>
        <w:t xml:space="preserve">I express utility as the sum of a </w:t>
      </w:r>
      <w:r>
        <w:rPr>
          <w:rFonts w:ascii="Times New Roman" w:hAnsi="Times New Roman" w:cs="Times New Roman"/>
          <w:sz w:val="24"/>
          <w:szCs w:val="24"/>
        </w:rPr>
        <w:t>mean utility shared by everyone in that block and the idiosyncratic</w:t>
      </w:r>
      <w:r w:rsidRPr="007D5430">
        <w:rPr>
          <w:rFonts w:ascii="Times New Roman" w:hAnsi="Times New Roman" w:cs="Times New Roman"/>
          <w:sz w:val="24"/>
          <w:szCs w:val="24"/>
        </w:rPr>
        <w:t xml:space="preserve"> component</w:t>
      </w:r>
      <w:r>
        <w:rPr>
          <w:rFonts w:ascii="Times New Roman" w:hAnsi="Times New Roman" w:cs="Times New Roman"/>
          <w:sz w:val="24"/>
          <w:szCs w:val="24"/>
        </w:rPr>
        <w:t xml:space="preserve"> unique to each household,  </w:t>
      </w:r>
    </w:p>
    <w:p w14:paraId="11AED219" w14:textId="77777777" w:rsidR="00F35344" w:rsidRDefault="00F35344" w:rsidP="00F35344">
      <w:pPr>
        <w:spacing w:line="480" w:lineRule="auto"/>
        <w:ind w:firstLine="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V</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ijt</m:t>
            </m:r>
          </m:sub>
        </m:sSub>
      </m:oMath>
      <w:r>
        <w:rPr>
          <w:rFonts w:ascii="Times New Roman" w:eastAsiaTheme="minorEastAsia" w:hAnsi="Times New Roman" w:cs="Times New Roman"/>
          <w:iCs/>
          <w:sz w:val="24"/>
          <w:szCs w:val="24"/>
        </w:rPr>
        <w:t>.</w:t>
      </w:r>
    </w:p>
    <w:p w14:paraId="7ABEC087" w14:textId="77777777" w:rsidR="00F35344" w:rsidRDefault="00F35344" w:rsidP="00F35344">
      <w:pPr>
        <w:spacing w:line="480" w:lineRule="auto"/>
        <w:rPr>
          <w:rFonts w:ascii="Times New Roman" w:hAnsi="Times New Roman" w:cs="Times New Roman"/>
          <w:sz w:val="24"/>
          <w:szCs w:val="24"/>
        </w:rPr>
      </w:pPr>
      <w:r>
        <w:rPr>
          <w:rFonts w:ascii="Times New Roman" w:hAnsi="Times New Roman" w:cs="Times New Roman"/>
          <w:sz w:val="24"/>
          <w:szCs w:val="24"/>
        </w:rPr>
        <w:t>w</w:t>
      </w:r>
      <w:r w:rsidRPr="007D5430">
        <w:rPr>
          <w:rFonts w:ascii="Times New Roman" w:hAnsi="Times New Roman" w:cs="Times New Roman"/>
          <w:sz w:val="24"/>
          <w:szCs w:val="24"/>
        </w:rPr>
        <w:t>here</w:t>
      </w:r>
      <w:r>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jt</m:t>
            </m:r>
          </m:sub>
        </m:sSub>
        <m:r>
          <w:rPr>
            <w:rFonts w:ascii="Cambria Math" w:hAnsi="Cambria Math" w:cs="Times New Roman"/>
            <w:sz w:val="24"/>
            <w:szCs w:val="24"/>
          </w:rPr>
          <m:t>=</m:t>
        </m:r>
      </m:oMath>
      <w:r w:rsidRPr="007D5430">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x1</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1jt</m:t>
            </m:r>
          </m:sub>
        </m:sSub>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0,x2</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2jt</m:t>
            </m:r>
          </m:sub>
        </m:sSub>
        <m:r>
          <w:rPr>
            <w:rFonts w:ascii="Cambria Math" w:hAnsi="Cambria Math" w:cs="Times New Roman"/>
            <w:sz w:val="24"/>
            <w:szCs w:val="24"/>
          </w:rPr>
          <m:t>-</m:t>
        </m:r>
      </m:oMath>
      <w:r w:rsidRPr="007D5430">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0,B</m:t>
            </m:r>
          </m:sub>
        </m:sSub>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jt</m:t>
            </m:r>
          </m:sub>
        </m:sSub>
        <m:r>
          <w:rPr>
            <w:rFonts w:ascii="Cambria Math" w:hAnsi="Cambria Math" w:cs="Times New Roman"/>
            <w:sz w:val="24"/>
            <w:szCs w:val="24"/>
          </w:rPr>
          <m:t>+</m:t>
        </m:r>
      </m:oMath>
      <w:r w:rsidRPr="007D5430">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jt</m:t>
            </m:r>
          </m:sub>
        </m:sSub>
      </m:oMath>
      <w:r w:rsidRPr="007D5430">
        <w:rPr>
          <w:rFonts w:ascii="Times New Roman" w:hAnsi="Times New Roman" w:cs="Times New Roman"/>
          <w:sz w:val="24"/>
          <w:szCs w:val="24"/>
        </w:rPr>
        <w:t>.</w:t>
      </w:r>
      <w:r>
        <w:rPr>
          <w:rFonts w:ascii="Times New Roman" w:hAnsi="Times New Roman" w:cs="Times New Roman"/>
          <w:sz w:val="24"/>
          <w:szCs w:val="24"/>
        </w:rPr>
        <w:t xml:space="preserve"> The term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jt</m:t>
            </m:r>
          </m:sub>
        </m:sSub>
        <m:r>
          <w:rPr>
            <w:rFonts w:ascii="Cambria Math" w:hAnsi="Cambria Math" w:cs="Times New Roman"/>
            <w:sz w:val="24"/>
            <w:szCs w:val="24"/>
          </w:rPr>
          <m:t xml:space="preserve"> </m:t>
        </m:r>
      </m:oMath>
      <w:r>
        <w:rPr>
          <w:rFonts w:ascii="Times New Roman" w:hAnsi="Times New Roman" w:cs="Times New Roman"/>
          <w:sz w:val="24"/>
          <w:szCs w:val="24"/>
        </w:rPr>
        <w:t>re</w:t>
      </w:r>
      <w:r w:rsidRPr="00B434FF">
        <w:rPr>
          <w:rFonts w:ascii="Times New Roman" w:hAnsi="Times New Roman" w:cs="Times New Roman"/>
          <w:sz w:val="24"/>
          <w:szCs w:val="24"/>
        </w:rPr>
        <w:t xml:space="preserve">presents the mean utility of location </w:t>
      </w:r>
      <w:r w:rsidRPr="00B434FF">
        <w:rPr>
          <w:rFonts w:ascii="Cambria Math" w:hAnsi="Cambria Math" w:cs="Cambria Math"/>
          <w:sz w:val="24"/>
          <w:szCs w:val="24"/>
        </w:rPr>
        <w:t>𝑗</w:t>
      </w:r>
      <w:r>
        <w:rPr>
          <w:rFonts w:ascii="Times New Roman" w:hAnsi="Times New Roman" w:cs="Times New Roman"/>
          <w:sz w:val="24"/>
          <w:szCs w:val="24"/>
        </w:rPr>
        <w:t xml:space="preserve"> </w:t>
      </w:r>
      <w:r w:rsidRPr="00B434FF">
        <w:rPr>
          <w:rFonts w:ascii="Times New Roman" w:hAnsi="Times New Roman" w:cs="Times New Roman"/>
          <w:sz w:val="24"/>
          <w:szCs w:val="24"/>
        </w:rPr>
        <w:t>for a baseline household</w:t>
      </w:r>
      <w:r>
        <w:rPr>
          <w:rFonts w:ascii="Times New Roman" w:hAnsi="Times New Roman" w:cs="Times New Roman"/>
          <w:sz w:val="24"/>
          <w:szCs w:val="24"/>
        </w:rPr>
        <w:t xml:space="preserve">. </w:t>
      </w:r>
      <w:r w:rsidRPr="007B6B88">
        <w:rPr>
          <w:rFonts w:ascii="Times New Roman" w:hAnsi="Times New Roman" w:cs="Times New Roman"/>
          <w:sz w:val="24"/>
          <w:szCs w:val="24"/>
        </w:rPr>
        <w:t>Substituting these expressions into the utility function, we can rewrite utility as</w:t>
      </w:r>
      <w:r>
        <w:rPr>
          <w:rFonts w:ascii="Times New Roman" w:hAnsi="Times New Roman" w:cs="Times New Roman"/>
          <w:sz w:val="24"/>
          <w:szCs w:val="24"/>
        </w:rPr>
        <w:t xml:space="preserve"> </w:t>
      </w:r>
    </w:p>
    <w:p w14:paraId="02ECE4C5" w14:textId="77777777" w:rsidR="00F35344" w:rsidRPr="00B434FF" w:rsidRDefault="00F35344" w:rsidP="00F35344">
      <w:pPr>
        <w:spacing w:line="480" w:lineRule="auto"/>
        <w:ind w:firstLine="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V</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k</m:t>
                </m:r>
              </m: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k,x2</m:t>
                    </m:r>
                  </m:sub>
                </m:sSub>
              </m:e>
            </m:nary>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ik</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2jt</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k</m:t>
                </m:r>
              </m: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k,B</m:t>
                    </m:r>
                  </m:sub>
                </m:sSub>
              </m:e>
            </m:nary>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ik</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ijt</m:t>
            </m:r>
          </m:sub>
        </m:sSub>
      </m:oMath>
      <w:r>
        <w:rPr>
          <w:rFonts w:ascii="Times New Roman" w:eastAsiaTheme="minorEastAsia" w:hAnsi="Times New Roman" w:cs="Times New Roman"/>
          <w:iCs/>
          <w:sz w:val="24"/>
          <w:szCs w:val="24"/>
        </w:rPr>
        <w:t>.</w:t>
      </w:r>
    </w:p>
    <w:p w14:paraId="5511186E" w14:textId="77777777" w:rsidR="00F35344" w:rsidRDefault="00F35344" w:rsidP="00F35344">
      <w:pPr>
        <w:spacing w:line="480" w:lineRule="auto"/>
        <w:ind w:firstLine="360"/>
        <w:rPr>
          <w:rFonts w:ascii="Times New Roman" w:hAnsi="Times New Roman" w:cs="Times New Roman"/>
          <w:sz w:val="24"/>
          <w:szCs w:val="24"/>
        </w:rPr>
      </w:pPr>
      <w:r w:rsidRPr="007D5430">
        <w:rPr>
          <w:rFonts w:ascii="Times New Roman" w:hAnsi="Times New Roman" w:cs="Times New Roman"/>
          <w:sz w:val="24"/>
          <w:szCs w:val="24"/>
        </w:rPr>
        <w:t xml:space="preserve">Households are assumed to choose the block that yields the highest utility. </w:t>
      </w:r>
      <w:r>
        <w:rPr>
          <w:rFonts w:ascii="Times New Roman" w:hAnsi="Times New Roman" w:cs="Times New Roman"/>
          <w:sz w:val="24"/>
          <w:szCs w:val="24"/>
        </w:rPr>
        <w:t>H</w:t>
      </w:r>
      <w:r w:rsidRPr="007D5430">
        <w:rPr>
          <w:rFonts w:ascii="Times New Roman" w:hAnsi="Times New Roman" w:cs="Times New Roman"/>
          <w:sz w:val="24"/>
          <w:szCs w:val="24"/>
        </w:rPr>
        <w:t xml:space="preserve">ousehold </w:t>
      </w:r>
      <w:proofErr w:type="spellStart"/>
      <w:r w:rsidRPr="007D5430">
        <w:rPr>
          <w:rFonts w:ascii="Times New Roman" w:hAnsi="Times New Roman" w:cs="Times New Roman"/>
          <w:i/>
          <w:iCs/>
          <w:sz w:val="24"/>
          <w:szCs w:val="24"/>
        </w:rPr>
        <w:t>i</w:t>
      </w:r>
      <w:proofErr w:type="spellEnd"/>
      <w:r w:rsidRPr="007D5430">
        <w:rPr>
          <w:rFonts w:ascii="Times New Roman" w:hAnsi="Times New Roman" w:cs="Times New Roman"/>
          <w:sz w:val="24"/>
          <w:szCs w:val="24"/>
        </w:rPr>
        <w:t xml:space="preserve"> selects block </w:t>
      </w:r>
      <w:r w:rsidRPr="007D5430">
        <w:rPr>
          <w:rFonts w:ascii="Times New Roman" w:hAnsi="Times New Roman" w:cs="Times New Roman"/>
          <w:i/>
          <w:iCs/>
          <w:sz w:val="24"/>
          <w:szCs w:val="24"/>
        </w:rPr>
        <w:t>j</w:t>
      </w:r>
      <w:r w:rsidRPr="007D5430">
        <w:rPr>
          <w:rFonts w:ascii="Times New Roman" w:hAnsi="Times New Roman" w:cs="Times New Roman"/>
          <w:sz w:val="24"/>
          <w:szCs w:val="24"/>
        </w:rPr>
        <w:t xml:space="preserve"> in period </w:t>
      </w:r>
      <w:r w:rsidRPr="007D5430">
        <w:rPr>
          <w:rFonts w:ascii="Times New Roman" w:hAnsi="Times New Roman" w:cs="Times New Roman"/>
          <w:i/>
          <w:iCs/>
          <w:sz w:val="24"/>
          <w:szCs w:val="24"/>
        </w:rPr>
        <w:t xml:space="preserve">t </w:t>
      </w:r>
      <w:r w:rsidRPr="007D5430">
        <w:rPr>
          <w:rFonts w:ascii="Times New Roman" w:hAnsi="Times New Roman" w:cs="Times New Roman"/>
          <w:sz w:val="24"/>
          <w:szCs w:val="24"/>
        </w:rPr>
        <w:t xml:space="preserve">if </w:t>
      </w:r>
    </w:p>
    <w:p w14:paraId="0BE31D04" w14:textId="77777777" w:rsidR="00F35344" w:rsidRDefault="00F35344" w:rsidP="00F35344">
      <w:pPr>
        <w:spacing w:line="480" w:lineRule="auto"/>
        <w:ind w:firstLine="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d</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=j</m:t>
        </m:r>
      </m:oMath>
      <w:r w:rsidRPr="007D5430">
        <w:rPr>
          <w:rFonts w:ascii="Times New Roman" w:eastAsiaTheme="minorEastAsia" w:hAnsi="Times New Roman" w:cs="Times New Roman"/>
          <w:sz w:val="24"/>
          <w:szCs w:val="24"/>
        </w:rPr>
        <w:t xml:space="preserve"> if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oMath>
      <w:r w:rsidRPr="007D543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 j'≠j</m:t>
        </m:r>
      </m:oMath>
      <w:r>
        <w:rPr>
          <w:rFonts w:ascii="Times New Roman" w:eastAsiaTheme="minorEastAsia" w:hAnsi="Times New Roman" w:cs="Times New Roman"/>
          <w:iCs/>
          <w:sz w:val="24"/>
          <w:szCs w:val="24"/>
        </w:rPr>
        <w:t>.</w:t>
      </w:r>
    </w:p>
    <w:p w14:paraId="22DCDFE5" w14:textId="77777777" w:rsidR="00F35344" w:rsidRPr="007D5430" w:rsidRDefault="00F35344" w:rsidP="00F35344">
      <w:pPr>
        <w:spacing w:before="100" w:beforeAutospacing="1" w:after="100" w:afterAutospacing="1" w:line="480" w:lineRule="auto"/>
        <w:ind w:firstLine="360"/>
        <w:rPr>
          <w:rFonts w:ascii="Times New Roman" w:eastAsia="Times New Roman" w:hAnsi="Times New Roman" w:cs="Times New Roman"/>
          <w:sz w:val="24"/>
          <w:szCs w:val="24"/>
        </w:rPr>
      </w:pPr>
      <w:r w:rsidRPr="007D5430">
        <w:rPr>
          <w:rFonts w:ascii="Times New Roman" w:hAnsi="Times New Roman" w:cs="Times New Roman"/>
          <w:sz w:val="24"/>
          <w:szCs w:val="24"/>
        </w:rPr>
        <w:lastRenderedPageBreak/>
        <w:t>Assuming the idiosyncratic utility</w:t>
      </w:r>
      <w:r>
        <w:t xml:space="preserve"> </w:t>
      </w:r>
      <w:r w:rsidRPr="00D642D2">
        <w:rPr>
          <w:rFonts w:ascii="Times New Roman" w:hAnsi="Times New Roman" w:cs="Times New Roman"/>
          <w:sz w:val="24"/>
          <w:szCs w:val="24"/>
        </w:rPr>
        <w:t>shocks</w:t>
      </w:r>
      <w: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ijt</m:t>
            </m:r>
          </m:sub>
        </m:sSub>
      </m:oMath>
      <w:r>
        <w:rPr>
          <w:rFonts w:eastAsiaTheme="minorEastAsia"/>
          <w:iCs/>
          <w:sz w:val="24"/>
          <w:szCs w:val="24"/>
        </w:rPr>
        <w:t xml:space="preserve"> a</w:t>
      </w:r>
      <w:r w:rsidRPr="007D5430">
        <w:rPr>
          <w:rFonts w:ascii="Times New Roman" w:eastAsia="Times New Roman" w:hAnsi="Times New Roman" w:cs="Times New Roman"/>
          <w:sz w:val="24"/>
          <w:szCs w:val="24"/>
        </w:rPr>
        <w:t xml:space="preserve">re independently and identically distributed with a Type I Extreme Value distribution, the probability that household </w:t>
      </w:r>
      <w:proofErr w:type="spellStart"/>
      <w:r w:rsidRPr="007D5430">
        <w:rPr>
          <w:rFonts w:ascii="Times New Roman" w:eastAsia="Times New Roman" w:hAnsi="Times New Roman" w:cs="Times New Roman"/>
          <w:i/>
          <w:iCs/>
          <w:sz w:val="24"/>
          <w:szCs w:val="24"/>
        </w:rPr>
        <w:t>i</w:t>
      </w:r>
      <w:proofErr w:type="spellEnd"/>
      <w:r w:rsidRPr="007D5430">
        <w:rPr>
          <w:rFonts w:ascii="Times New Roman" w:eastAsia="Times New Roman" w:hAnsi="Times New Roman" w:cs="Times New Roman"/>
          <w:sz w:val="24"/>
          <w:szCs w:val="24"/>
        </w:rPr>
        <w:t xml:space="preserve"> chooses block</w:t>
      </w:r>
      <w:r w:rsidRPr="007D5430">
        <w:rPr>
          <w:rFonts w:ascii="Times New Roman" w:eastAsia="Times New Roman" w:hAnsi="Times New Roman" w:cs="Times New Roman"/>
          <w:i/>
          <w:iCs/>
          <w:sz w:val="24"/>
          <w:szCs w:val="24"/>
        </w:rPr>
        <w:t xml:space="preserve"> j</w:t>
      </w:r>
      <w:r w:rsidRPr="007D5430">
        <w:rPr>
          <w:rFonts w:ascii="Times New Roman" w:eastAsia="Times New Roman" w:hAnsi="Times New Roman" w:cs="Times New Roman"/>
          <w:sz w:val="24"/>
          <w:szCs w:val="24"/>
        </w:rPr>
        <w:t xml:space="preserve"> at time </w:t>
      </w:r>
      <w:proofErr w:type="spellStart"/>
      <w:r w:rsidRPr="007D5430">
        <w:rPr>
          <w:rFonts w:ascii="Times New Roman" w:eastAsia="Times New Roman" w:hAnsi="Times New Roman" w:cs="Times New Roman"/>
          <w:i/>
          <w:iCs/>
          <w:sz w:val="24"/>
          <w:szCs w:val="24"/>
        </w:rPr>
        <w:t>t</w:t>
      </w:r>
      <w:proofErr w:type="spellEnd"/>
      <w:r w:rsidRPr="007D5430">
        <w:rPr>
          <w:rFonts w:ascii="Times New Roman" w:eastAsia="Times New Roman" w:hAnsi="Times New Roman" w:cs="Times New Roman"/>
          <w:i/>
          <w:iCs/>
          <w:sz w:val="24"/>
          <w:szCs w:val="24"/>
        </w:rPr>
        <w:t xml:space="preserve"> </w:t>
      </w:r>
      <w:r w:rsidRPr="007D5430">
        <w:rPr>
          <w:rFonts w:ascii="Times New Roman" w:eastAsia="Times New Roman" w:hAnsi="Times New Roman" w:cs="Times New Roman"/>
          <w:sz w:val="24"/>
          <w:szCs w:val="24"/>
        </w:rPr>
        <w:t>takes the logit form</w:t>
      </w:r>
      <w:r>
        <w:rPr>
          <w:rFonts w:ascii="Times New Roman" w:eastAsia="Times New Roman" w:hAnsi="Times New Roman" w:cs="Times New Roman"/>
          <w:sz w:val="24"/>
          <w:szCs w:val="24"/>
        </w:rPr>
        <w:t>,</w:t>
      </w:r>
    </w:p>
    <w:p w14:paraId="0E862BF0" w14:textId="77777777" w:rsidR="00F35344" w:rsidRDefault="00F35344" w:rsidP="00F35344">
      <w:pPr>
        <w:spacing w:line="480" w:lineRule="auto"/>
        <w:ind w:firstLine="36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(4)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Pr</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ijt</m:t>
                    </m:r>
                  </m:sub>
                </m:sSub>
              </m:sup>
            </m:sSup>
          </m:num>
          <m:den>
            <m:nary>
              <m:naryPr>
                <m:chr m:val="∑"/>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j't</m:t>
                </m:r>
              </m:sub>
              <m:sup/>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ij't</m:t>
                        </m:r>
                      </m:sub>
                    </m:sSub>
                  </m:sup>
                </m:sSup>
              </m:e>
            </m:nary>
          </m:den>
        </m:f>
      </m:oMath>
      <w:r>
        <w:rPr>
          <w:rFonts w:ascii="Times New Roman" w:eastAsia="Times New Roman" w:hAnsi="Times New Roman" w:cs="Times New Roman"/>
          <w:iCs/>
          <w:sz w:val="24"/>
          <w:szCs w:val="24"/>
        </w:rPr>
        <w:t>.</w:t>
      </w:r>
    </w:p>
    <w:p w14:paraId="4C503E33" w14:textId="07F40691" w:rsidR="00F35344" w:rsidRPr="007D5430" w:rsidRDefault="00F35344" w:rsidP="00F35344">
      <w:pPr>
        <w:spacing w:line="480" w:lineRule="auto"/>
        <w:ind w:firstLine="360"/>
        <w:rPr>
          <w:rFonts w:ascii="Times New Roman" w:eastAsiaTheme="minorEastAsia" w:hAnsi="Times New Roman" w:cs="Times New Roman"/>
          <w:sz w:val="24"/>
          <w:szCs w:val="24"/>
        </w:rPr>
      </w:pPr>
      <w:r w:rsidRPr="007D5430">
        <w:rPr>
          <w:rFonts w:ascii="Times New Roman" w:eastAsiaTheme="minorEastAsia" w:hAnsi="Times New Roman" w:cs="Times New Roman"/>
          <w:sz w:val="24"/>
          <w:szCs w:val="24"/>
        </w:rPr>
        <w:t>Given a set of</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w:t>
      </w:r>
      <w:r w:rsidRPr="007D5430">
        <w:rPr>
          <w:rFonts w:ascii="Times New Roman" w:hAnsi="Times New Roman" w:cs="Times New Roman"/>
          <w:sz w:val="24"/>
          <w:szCs w:val="24"/>
        </w:rPr>
        <w:t xml:space="preserve">movers in period </w:t>
      </w:r>
      <w:r w:rsidRPr="007D5430">
        <w:rPr>
          <w:rStyle w:val="mord"/>
          <w:rFonts w:ascii="Times New Roman" w:hAnsi="Times New Roman" w:cs="Times New Roman"/>
          <w:i/>
          <w:iCs/>
          <w:sz w:val="24"/>
          <w:szCs w:val="24"/>
        </w:rPr>
        <w:t>t</w:t>
      </w:r>
      <w:r w:rsidRPr="007D5430">
        <w:rPr>
          <w:rFonts w:ascii="Times New Roman" w:hAnsi="Times New Roman" w:cs="Times New Roman"/>
          <w:sz w:val="24"/>
          <w:szCs w:val="24"/>
        </w:rPr>
        <w:t xml:space="preserve">, the predicted share of movers selecting block </w:t>
      </w:r>
      <w:r w:rsidRPr="007D5430">
        <w:rPr>
          <w:rStyle w:val="mord"/>
          <w:rFonts w:ascii="Times New Roman" w:hAnsi="Times New Roman" w:cs="Times New Roman"/>
          <w:i/>
          <w:iCs/>
          <w:sz w:val="24"/>
          <w:szCs w:val="24"/>
        </w:rPr>
        <w:t>j</w:t>
      </w:r>
      <w:r w:rsidRPr="007D5430">
        <w:rPr>
          <w:rFonts w:ascii="Times New Roman" w:hAnsi="Times New Roman" w:cs="Times New Roman"/>
          <w:i/>
          <w:iCs/>
          <w:sz w:val="24"/>
          <w:szCs w:val="24"/>
        </w:rPr>
        <w:t xml:space="preserve"> </w:t>
      </w:r>
      <w:r w:rsidRPr="007D5430">
        <w:rPr>
          <w:rFonts w:ascii="Times New Roman" w:hAnsi="Times New Roman" w:cs="Times New Roman"/>
          <w:sz w:val="24"/>
          <w:szCs w:val="24"/>
        </w:rPr>
        <w:t>is then</w:t>
      </w:r>
      <w:r>
        <w:rPr>
          <w:rFonts w:ascii="Times New Roman" w:hAnsi="Times New Roman" w:cs="Times New Roman"/>
          <w:sz w:val="24"/>
          <w:szCs w:val="24"/>
        </w:rPr>
        <w:t>,</w:t>
      </w:r>
    </w:p>
    <w:p w14:paraId="3D6F0438" w14:textId="77777777" w:rsidR="00F35344" w:rsidRPr="00B434FF" w:rsidRDefault="00F35344" w:rsidP="00F35344">
      <w:pPr>
        <w:spacing w:line="480" w:lineRule="auto"/>
        <w:ind w:firstLine="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(5)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jt</m:t>
            </m:r>
          </m:sub>
          <m:sup>
            <m:r>
              <w:rPr>
                <w:rFonts w:ascii="Cambria Math" w:eastAsiaTheme="minorEastAsia" w:hAnsi="Cambria Math" w:cs="Times New Roman"/>
                <w:sz w:val="24"/>
                <w:szCs w:val="24"/>
              </w:rPr>
              <m:t>predicted</m:t>
            </m:r>
          </m:sup>
        </m:sSubSup>
        <m:r>
          <w:rPr>
            <w:rFonts w:ascii="Cambria Math" w:eastAsiaTheme="minorEastAsia" w:hAnsi="Cambria Math" w:cs="Times New Roman"/>
            <w:sz w:val="24"/>
            <w:szCs w:val="24"/>
          </w:rPr>
          <m:t>=</m:t>
        </m:r>
      </m:oMath>
      <w:r w:rsidRPr="007D543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N</m:t>
                </m:r>
              </m:e>
              <m:sub>
                <m:r>
                  <w:rPr>
                    <w:rFonts w:ascii="Cambria Math" w:eastAsiaTheme="minorEastAsia" w:hAnsi="Cambria Math" w:cs="Times New Roman"/>
                    <w:sz w:val="24"/>
                    <w:szCs w:val="24"/>
                  </w:rPr>
                  <m:t>t</m:t>
                </m:r>
              </m:sub>
            </m:sSub>
          </m:den>
        </m:f>
        <m:nary>
          <m:naryPr>
            <m:chr m:val="∑"/>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N</m:t>
                </m:r>
              </m:e>
              <m:sub>
                <m:r>
                  <w:rPr>
                    <w:rFonts w:ascii="Cambria Math" w:eastAsiaTheme="minorEastAsia" w:hAnsi="Cambria Math" w:cs="Times New Roman"/>
                    <w:sz w:val="24"/>
                    <w:szCs w:val="24"/>
                  </w:rPr>
                  <m:t>t</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Pr</m:t>
                </m:r>
              </m:e>
              <m:sub>
                <m:r>
                  <w:rPr>
                    <w:rFonts w:ascii="Cambria Math" w:eastAsiaTheme="minorEastAsia" w:hAnsi="Cambria Math" w:cs="Times New Roman"/>
                    <w:sz w:val="24"/>
                    <w:szCs w:val="24"/>
                  </w:rPr>
                  <m:t>ijt</m:t>
                </m:r>
              </m:sub>
            </m:sSub>
          </m:e>
        </m:nary>
      </m:oMath>
      <w:r>
        <w:rPr>
          <w:rFonts w:ascii="Times New Roman" w:eastAsiaTheme="minorEastAsia" w:hAnsi="Times New Roman" w:cs="Times New Roman"/>
          <w:iCs/>
          <w:sz w:val="24"/>
          <w:szCs w:val="24"/>
        </w:rPr>
        <w:t>.</w:t>
      </w:r>
    </w:p>
    <w:p w14:paraId="67019C14" w14:textId="77777777" w:rsidR="00F35344" w:rsidRPr="00845BE2" w:rsidRDefault="00F35344" w:rsidP="00F35344">
      <w:pPr>
        <w:spacing w:line="480" w:lineRule="auto"/>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Pr="00845BE2">
        <w:rPr>
          <w:rFonts w:ascii="Times New Roman" w:eastAsiaTheme="minorEastAsia" w:hAnsi="Times New Roman" w:cs="Times New Roman"/>
          <w:sz w:val="24"/>
          <w:szCs w:val="24"/>
        </w:rPr>
        <w:t xml:space="preserve"> assume in estimation that the predicted market shares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jt</m:t>
            </m:r>
          </m:sub>
          <m:sup>
            <m:r>
              <w:rPr>
                <w:rFonts w:ascii="Cambria Math" w:eastAsiaTheme="minorEastAsia" w:hAnsi="Cambria Math" w:cs="Times New Roman"/>
                <w:sz w:val="24"/>
                <w:szCs w:val="24"/>
              </w:rPr>
              <m:t>predicted</m:t>
            </m:r>
          </m:sup>
        </m:sSubSup>
      </m:oMath>
      <w:r w:rsidRPr="00845BE2">
        <w:rPr>
          <w:rFonts w:ascii="Times New Roman" w:eastAsiaTheme="minorEastAsia" w:hAnsi="Times New Roman" w:cs="Times New Roman"/>
          <w:sz w:val="24"/>
          <w:szCs w:val="24"/>
        </w:rPr>
        <w:t xml:space="preserve">​ equal the observed shares in the data. This moment condition allows us to estimate the vector of mean utilities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jt</m:t>
            </m:r>
          </m:sub>
        </m:sSub>
      </m:oMath>
      <w:r w:rsidRPr="00845BE2">
        <w:rPr>
          <w:rFonts w:ascii="Times New Roman" w:eastAsiaTheme="minorEastAsia" w:hAnsi="Times New Roman" w:cs="Times New Roman"/>
          <w:sz w:val="24"/>
          <w:szCs w:val="24"/>
        </w:rPr>
        <w:t xml:space="preserve"> such that the model reproduces actual location choice pa</w:t>
      </w:r>
      <w:proofErr w:type="spellStart"/>
      <w:r w:rsidRPr="00845BE2">
        <w:rPr>
          <w:rFonts w:ascii="Times New Roman" w:eastAsiaTheme="minorEastAsia" w:hAnsi="Times New Roman" w:cs="Times New Roman"/>
          <w:sz w:val="24"/>
          <w:szCs w:val="24"/>
        </w:rPr>
        <w:t>tterns</w:t>
      </w:r>
      <w:proofErr w:type="spellEnd"/>
      <w:r w:rsidRPr="00845BE2">
        <w:rPr>
          <w:rFonts w:ascii="Times New Roman" w:eastAsiaTheme="minorEastAsia" w:hAnsi="Times New Roman" w:cs="Times New Roman"/>
          <w:sz w:val="24"/>
          <w:szCs w:val="24"/>
        </w:rPr>
        <w:t>.</w:t>
      </w:r>
    </w:p>
    <w:p w14:paraId="43CD8CE6" w14:textId="77777777" w:rsidR="00F35344" w:rsidDel="00072DDE" w:rsidRDefault="00F35344" w:rsidP="00F35344">
      <w:pPr>
        <w:pStyle w:val="ListParagraph"/>
        <w:numPr>
          <w:ilvl w:val="0"/>
          <w:numId w:val="1"/>
        </w:numPr>
        <w:spacing w:line="480" w:lineRule="auto"/>
        <w:rPr>
          <w:del w:id="3" w:author="Emma Sophia Donnelly" w:date="2025-04-29T13:30:00Z"/>
          <w:rFonts w:ascii="Times New Roman" w:hAnsi="Times New Roman" w:cs="Times New Roman"/>
          <w:b/>
          <w:bCs/>
          <w:sz w:val="24"/>
          <w:szCs w:val="24"/>
        </w:rPr>
      </w:pPr>
      <w:r>
        <w:rPr>
          <w:rFonts w:ascii="Times New Roman" w:hAnsi="Times New Roman" w:cs="Times New Roman"/>
          <w:b/>
          <w:bCs/>
          <w:sz w:val="24"/>
          <w:szCs w:val="24"/>
        </w:rPr>
        <w:t>Estimation</w:t>
      </w:r>
    </w:p>
    <w:p w14:paraId="7C7F4292" w14:textId="5E35EF99" w:rsidR="00072DDE" w:rsidRPr="00072DDE" w:rsidRDefault="00072DDE" w:rsidP="00F35344">
      <w:pPr>
        <w:pStyle w:val="ListParagraph"/>
        <w:numPr>
          <w:ilvl w:val="0"/>
          <w:numId w:val="1"/>
        </w:numPr>
        <w:spacing w:line="480" w:lineRule="auto"/>
        <w:rPr>
          <w:ins w:id="4" w:author="Emma Sophia Donnelly" w:date="2025-04-29T13:29:00Z"/>
          <w:rFonts w:ascii="Times New Roman" w:hAnsi="Times New Roman" w:cs="Times New Roman"/>
          <w:sz w:val="24"/>
          <w:szCs w:val="24"/>
          <w:rPrChange w:id="5" w:author="Emma Sophia Donnelly" w:date="2025-04-29T13:30:00Z">
            <w:rPr>
              <w:ins w:id="6" w:author="Emma Sophia Donnelly" w:date="2025-04-29T13:29:00Z"/>
            </w:rPr>
          </w:rPrChange>
        </w:rPr>
        <w:pPrChange w:id="7" w:author="Emma Sophia Donnelly" w:date="2025-04-29T13:30:00Z">
          <w:pPr>
            <w:spacing w:line="480" w:lineRule="auto"/>
          </w:pPr>
        </w:pPrChange>
      </w:pPr>
    </w:p>
    <w:p w14:paraId="12A7BD2E" w14:textId="77777777" w:rsidR="00B60546" w:rsidRPr="00627042" w:rsidRDefault="00F35344" w:rsidP="00B60546">
      <w:pPr>
        <w:spacing w:line="480" w:lineRule="auto"/>
        <w:rPr>
          <w:ins w:id="8" w:author="Emma Sophia Donnelly" w:date="2025-04-29T13:51:00Z"/>
          <w:rFonts w:ascii="Times New Roman" w:eastAsiaTheme="minorEastAsia" w:hAnsi="Times New Roman" w:cs="Times New Roman"/>
          <w:iCs/>
          <w:sz w:val="24"/>
          <w:szCs w:val="24"/>
        </w:rPr>
      </w:pPr>
      <w:r w:rsidRPr="0078283C">
        <w:rPr>
          <w:rFonts w:ascii="Times New Roman" w:hAnsi="Times New Roman" w:cs="Times New Roman"/>
          <w:sz w:val="24"/>
          <w:szCs w:val="24"/>
        </w:rPr>
        <w:t>I ad</w:t>
      </w:r>
      <w:r>
        <w:rPr>
          <w:rFonts w:ascii="Times New Roman" w:hAnsi="Times New Roman" w:cs="Times New Roman"/>
          <w:sz w:val="24"/>
          <w:szCs w:val="24"/>
        </w:rPr>
        <w:t>o</w:t>
      </w:r>
      <w:r w:rsidRPr="0078283C">
        <w:rPr>
          <w:rFonts w:ascii="Times New Roman" w:hAnsi="Times New Roman" w:cs="Times New Roman"/>
          <w:sz w:val="24"/>
          <w:szCs w:val="24"/>
        </w:rPr>
        <w:t xml:space="preserve">pt the two-stage estimation procedure outlined by </w:t>
      </w:r>
      <w:r>
        <w:rPr>
          <w:rFonts w:ascii="Times New Roman" w:eastAsiaTheme="minorEastAsia" w:hAnsi="Times New Roman" w:cs="Times New Roman"/>
          <w:sz w:val="24"/>
          <w:szCs w:val="24"/>
        </w:rPr>
        <w:t xml:space="preserve">Bayer et al. (2007) and </w:t>
      </w:r>
      <w:proofErr w:type="spellStart"/>
      <w:r>
        <w:rPr>
          <w:rFonts w:ascii="Times New Roman" w:eastAsiaTheme="minorEastAsia" w:hAnsi="Times New Roman" w:cs="Times New Roman"/>
          <w:sz w:val="24"/>
          <w:szCs w:val="24"/>
        </w:rPr>
        <w:t>Bakkensen</w:t>
      </w:r>
      <w:proofErr w:type="spellEnd"/>
      <w:r>
        <w:rPr>
          <w:rFonts w:ascii="Times New Roman" w:eastAsiaTheme="minorEastAsia" w:hAnsi="Times New Roman" w:cs="Times New Roman"/>
          <w:sz w:val="24"/>
          <w:szCs w:val="24"/>
        </w:rPr>
        <w:t xml:space="preserve"> and </w:t>
      </w:r>
      <w:r w:rsidRPr="008B01C9">
        <w:rPr>
          <w:rFonts w:ascii="Times New Roman" w:eastAsiaTheme="minorEastAsia" w:hAnsi="Times New Roman" w:cs="Times New Roman"/>
          <w:sz w:val="24"/>
          <w:szCs w:val="24"/>
        </w:rPr>
        <w:t>Ma (2020)</w:t>
      </w:r>
      <w:r w:rsidRPr="00B60546">
        <w:rPr>
          <w:rFonts w:ascii="Times New Roman" w:eastAsiaTheme="minorEastAsia" w:hAnsi="Times New Roman" w:cs="Times New Roman"/>
          <w:sz w:val="24"/>
          <w:szCs w:val="24"/>
        </w:rPr>
        <w:t>.</w:t>
      </w:r>
      <w:ins w:id="9" w:author="Emma Sophia Donnelly" w:date="2025-04-29T13:30:00Z">
        <w:r w:rsidR="00072DDE" w:rsidRPr="00B60546">
          <w:rPr>
            <w:rFonts w:ascii="Times New Roman" w:eastAsiaTheme="minorEastAsia" w:hAnsi="Times New Roman" w:cs="Times New Roman"/>
            <w:sz w:val="24"/>
            <w:szCs w:val="24"/>
          </w:rPr>
          <w:t xml:space="preserve"> </w:t>
        </w:r>
      </w:ins>
      <w:moveToRangeStart w:id="10" w:author="Emma Sophia Donnelly" w:date="2025-04-29T13:47:00Z" w:name="move196826894"/>
      <w:moveTo w:id="11" w:author="Emma Sophia Donnelly" w:date="2025-04-29T13:47:00Z">
        <w:r w:rsidR="008B01C9" w:rsidRPr="00B60546">
          <w:rPr>
            <w:rFonts w:ascii="Times New Roman" w:hAnsi="Times New Roman" w:cs="Times New Roman"/>
            <w:sz w:val="24"/>
            <w:szCs w:val="24"/>
          </w:rPr>
          <w:t xml:space="preserve">In the first stage, I estimate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ctrlPr>
                <w:rPr>
                  <w:rFonts w:ascii="Cambria Math" w:eastAsiaTheme="minorEastAsia" w:hAnsi="Cambria Math" w:cs="Times New Roman"/>
                  <w:i/>
                  <w:sz w:val="24"/>
                  <w:szCs w:val="24"/>
                  <w:rPrChange w:id="12" w:author="Emma Sophia Donnelly" w:date="2025-04-29T13:48:00Z">
                    <w:rPr>
                      <w:rFonts w:ascii="Cambria Math" w:eastAsiaTheme="minorEastAsia" w:hAnsi="Cambria Math" w:cs="Times New Roman"/>
                      <w:i/>
                      <w:sz w:val="24"/>
                      <w:szCs w:val="24"/>
                    </w:rPr>
                  </w:rPrChange>
                </w:rPr>
              </m:ctrlPr>
            </m:e>
            <m:sub>
              <m:r>
                <w:rPr>
                  <w:rFonts w:ascii="Cambria Math" w:eastAsiaTheme="minorEastAsia" w:hAnsi="Cambria Math" w:cs="Times New Roman"/>
                  <w:sz w:val="24"/>
                  <w:szCs w:val="24"/>
                </w:rPr>
                <m:t>jt</m:t>
              </m:r>
              <m:ctrlPr>
                <w:rPr>
                  <w:rFonts w:ascii="Cambria Math" w:eastAsiaTheme="minorEastAsia" w:hAnsi="Cambria Math" w:cs="Times New Roman"/>
                  <w:i/>
                  <w:sz w:val="24"/>
                  <w:szCs w:val="24"/>
                  <w:rPrChange w:id="13" w:author="Emma Sophia Donnelly" w:date="2025-04-29T13:48:00Z">
                    <w:rPr>
                      <w:rFonts w:ascii="Cambria Math" w:eastAsiaTheme="minorEastAsia" w:hAnsi="Cambria Math" w:cs="Times New Roman"/>
                      <w:i/>
                      <w:sz w:val="24"/>
                      <w:szCs w:val="24"/>
                    </w:rPr>
                  </w:rPrChange>
                </w:rPr>
              </m:ctrlPr>
            </m:sub>
          </m:sSub>
          <m:r>
            <w:rPr>
              <w:rFonts w:ascii="Cambria Math" w:eastAsiaTheme="minorEastAsia" w:hAnsi="Cambria Math" w:cs="Times New Roman"/>
              <w:sz w:val="24"/>
              <w:szCs w:val="24"/>
            </w:rPr>
            <m:t xml:space="preserve"> </m:t>
          </m:r>
        </m:oMath>
        <w:moveTo w:id="14" w:author="Emma Sophia Donnelly" w:date="2025-04-29T13:47:00Z">
          <w:r w:rsidR="008B01C9" w:rsidRPr="00B60546">
            <w:rPr>
              <w:rFonts w:ascii="Times New Roman" w:hAnsi="Times New Roman" w:cs="Times New Roman"/>
              <w:sz w:val="24"/>
              <w:szCs w:val="24"/>
            </w:rPr>
            <w:t>terms and household specific</w:t>
          </w:r>
        </w:moveTo>
        <w:ins w:id="15" w:author="Emma Sophia Donnelly" w:date="2025-04-29T13:49:00Z">
          <w:r w:rsidR="00B60546">
            <w:rPr>
              <w:rFonts w:ascii="Times New Roman" w:hAnsi="Times New Roman" w:cs="Times New Roman"/>
              <w:sz w:val="24"/>
              <w:szCs w:val="24"/>
            </w:rPr>
            <w:t xml:space="preserve"> </w:t>
          </w:r>
        </w:ins>
        <w:moveTo w:id="16" w:author="Emma Sophia Donnelly" w:date="2025-04-29T13:47:00Z">
          <w:del w:id="17" w:author="Emma Sophia Donnelly" w:date="2025-04-29T13:49:00Z">
            <w:r w:rsidR="008B01C9" w:rsidRPr="00B60546" w:rsidDel="00B60546">
              <w:rPr>
                <w:rFonts w:ascii="Times New Roman" w:hAnsi="Times New Roman" w:cs="Times New Roman"/>
                <w:sz w:val="24"/>
                <w:szCs w:val="24"/>
              </w:rPr>
              <w:delText xml:space="preserve"> </w:delText>
            </w:r>
          </w:del>
          <w:r w:rsidR="008B01C9" w:rsidRPr="00B60546">
            <w:rPr>
              <w:rFonts w:ascii="Times New Roman" w:hAnsi="Times New Roman" w:cs="Times New Roman"/>
              <w:sz w:val="24"/>
              <w:szCs w:val="24"/>
            </w:rPr>
            <w:t>preference parameters (</w:t>
          </w:r>
          <m:oMath>
            <m:sSub>
              <m:sSubPr>
                <m:ctrlPr>
                  <w:rPr>
                    <w:rFonts w:ascii="Cambria Math" w:eastAsiaTheme="minorEastAsia" w:hAnsi="Cambria Math" w:cs="Times New Roman"/>
                    <w:i/>
                    <w:sz w:val="24"/>
                    <w:szCs w:val="24"/>
                  </w:rPr>
                </m:ctrlPr>
              </m:sSubPr>
              <m:e>
                <m:r>
                  <w:del w:id="18" w:author="Emma Sophia Donnelly" w:date="2025-04-29T13:48:00Z">
                    <w:rPr>
                      <w:rFonts w:ascii="Cambria Math" w:eastAsiaTheme="minorEastAsia" w:hAnsi="Cambria Math" w:cs="Times New Roman"/>
                      <w:sz w:val="24"/>
                      <w:szCs w:val="24"/>
                    </w:rPr>
                    <m:t>j</m:t>
                  </w:del>
                </m:r>
                <m:r>
                  <w:del w:id="19" w:author="Emma Sophia Donnelly" w:date="2025-04-29T13:48:00Z">
                    <w:rPr>
                      <w:rFonts w:ascii="Cambria Math" w:eastAsiaTheme="minorEastAsia" w:hAnsi="Cambria Math" w:cs="Times New Roman"/>
                      <w:sz w:val="24"/>
                      <w:szCs w:val="24"/>
                      <w:rPrChange w:id="20" w:author="Emma Sophia Donnelly" w:date="2025-04-29T13:48:00Z">
                        <w:rPr>
                          <w:rFonts w:ascii="Cambria Math" w:eastAsiaTheme="minorEastAsia" w:hAnsi="Cambria Math" w:cs="Times New Roman"/>
                          <w:sz w:val="24"/>
                          <w:szCs w:val="24"/>
                        </w:rPr>
                      </w:rPrChange>
                    </w:rPr>
                    <m:t>t,</m:t>
                  </w:del>
                </m:r>
                <m:r>
                  <w:rPr>
                    <w:rFonts w:ascii="Cambria Math" w:eastAsiaTheme="minorEastAsia" w:hAnsi="Cambria Math" w:cs="Times New Roman"/>
                    <w:sz w:val="24"/>
                    <w:szCs w:val="24"/>
                    <w:rPrChange w:id="21" w:author="Emma Sophia Donnelly" w:date="2025-04-29T13:48:00Z">
                      <w:rPr>
                        <w:rFonts w:ascii="Cambria Math" w:eastAsiaTheme="minorEastAsia" w:hAnsi="Cambria Math" w:cs="Times New Roman"/>
                        <w:sz w:val="24"/>
                        <w:szCs w:val="24"/>
                      </w:rPr>
                    </w:rPrChange>
                  </w:rPr>
                  <m:t xml:space="preserve"> α</m:t>
                </m:r>
                <m:ctrlPr>
                  <w:rPr>
                    <w:rFonts w:ascii="Cambria Math" w:eastAsiaTheme="minorEastAsia" w:hAnsi="Cambria Math" w:cs="Times New Roman"/>
                    <w:i/>
                    <w:sz w:val="24"/>
                    <w:szCs w:val="24"/>
                    <w:rPrChange w:id="22" w:author="Emma Sophia Donnelly" w:date="2025-04-29T13:48:00Z">
                      <w:rPr>
                        <w:rFonts w:ascii="Cambria Math" w:eastAsiaTheme="minorEastAsia" w:hAnsi="Cambria Math" w:cs="Times New Roman"/>
                        <w:i/>
                        <w:sz w:val="24"/>
                        <w:szCs w:val="24"/>
                      </w:rPr>
                    </w:rPrChange>
                  </w:rPr>
                </m:ctrlPr>
              </m:e>
              <m:sub>
                <m:r>
                  <w:rPr>
                    <w:rFonts w:ascii="Cambria Math" w:eastAsiaTheme="minorEastAsia" w:hAnsi="Cambria Math" w:cs="Times New Roman"/>
                    <w:sz w:val="24"/>
                    <w:szCs w:val="24"/>
                  </w:rPr>
                  <m:t>k,B</m:t>
                </m:r>
                <m:ctrlPr>
                  <w:rPr>
                    <w:rFonts w:ascii="Cambria Math" w:eastAsiaTheme="minorEastAsia" w:hAnsi="Cambria Math" w:cs="Times New Roman"/>
                    <w:i/>
                    <w:sz w:val="24"/>
                    <w:szCs w:val="24"/>
                    <w:rPrChange w:id="23" w:author="Emma Sophia Donnelly" w:date="2025-04-29T13:48:00Z">
                      <w:rPr>
                        <w:rFonts w:ascii="Cambria Math" w:eastAsiaTheme="minorEastAsia" w:hAnsi="Cambria Math" w:cs="Times New Roman"/>
                        <w:i/>
                        <w:sz w:val="24"/>
                        <w:szCs w:val="24"/>
                      </w:rPr>
                    </w:rPrChange>
                  </w:rPr>
                </m:ctrlP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ctrlPr>
                  <w:rPr>
                    <w:rFonts w:ascii="Cambria Math" w:eastAsiaTheme="minorEastAsia" w:hAnsi="Cambria Math" w:cs="Times New Roman"/>
                    <w:i/>
                    <w:sz w:val="24"/>
                    <w:szCs w:val="24"/>
                    <w:rPrChange w:id="24" w:author="Emma Sophia Donnelly" w:date="2025-04-29T13:48:00Z">
                      <w:rPr>
                        <w:rFonts w:ascii="Cambria Math" w:eastAsiaTheme="minorEastAsia" w:hAnsi="Cambria Math" w:cs="Times New Roman"/>
                        <w:i/>
                        <w:sz w:val="24"/>
                        <w:szCs w:val="24"/>
                      </w:rPr>
                    </w:rPrChange>
                  </w:rPr>
                </m:ctrlPr>
              </m:e>
              <m:sub>
                <m:r>
                  <w:rPr>
                    <w:rFonts w:ascii="Cambria Math" w:eastAsiaTheme="minorEastAsia" w:hAnsi="Cambria Math" w:cs="Times New Roman"/>
                    <w:sz w:val="24"/>
                    <w:szCs w:val="24"/>
                  </w:rPr>
                  <m:t>k, x2</m:t>
                </m:r>
                <m:ctrlPr>
                  <w:rPr>
                    <w:rFonts w:ascii="Cambria Math" w:eastAsiaTheme="minorEastAsia" w:hAnsi="Cambria Math" w:cs="Times New Roman"/>
                    <w:i/>
                    <w:sz w:val="24"/>
                    <w:szCs w:val="24"/>
                    <w:rPrChange w:id="25" w:author="Emma Sophia Donnelly" w:date="2025-04-29T13:48:00Z">
                      <w:rPr>
                        <w:rFonts w:ascii="Cambria Math" w:eastAsiaTheme="minorEastAsia" w:hAnsi="Cambria Math" w:cs="Times New Roman"/>
                        <w:i/>
                        <w:sz w:val="24"/>
                        <w:szCs w:val="24"/>
                      </w:rPr>
                    </w:rPrChange>
                  </w:rPr>
                </m:ctrlPr>
              </m:sub>
            </m:sSub>
          </m:oMath>
          <w:moveTo w:id="26" w:author="Emma Sophia Donnelly" w:date="2025-04-29T13:47:00Z">
            <w:r w:rsidR="008B01C9" w:rsidRPr="008B01C9">
              <w:rPr>
                <w:rFonts w:ascii="Times New Roman" w:eastAsiaTheme="minorEastAsia" w:hAnsi="Times New Roman" w:cs="Times New Roman"/>
                <w:sz w:val="24"/>
                <w:szCs w:val="24"/>
              </w:rPr>
              <w:t xml:space="preserve">) </w:t>
            </w:r>
            <w:r w:rsidR="008B01C9" w:rsidRPr="00B60546">
              <w:rPr>
                <w:rFonts w:ascii="Times New Roman" w:eastAsiaTheme="minorEastAsia" w:hAnsi="Times New Roman" w:cs="Times New Roman"/>
                <w:sz w:val="24"/>
                <w:szCs w:val="24"/>
              </w:rPr>
              <w:t>using Maximum Likelihood Estimation.</w:t>
            </w:r>
          </w:moveTo>
          <w:ins w:id="27" w:author="Emma Sophia Donnelly" w:date="2025-04-29T13:49:00Z">
            <w:r w:rsidR="00B60546">
              <w:rPr>
                <w:rFonts w:ascii="Times New Roman" w:eastAsiaTheme="minorEastAsia" w:hAnsi="Times New Roman" w:cs="Times New Roman"/>
                <w:sz w:val="24"/>
                <w:szCs w:val="24"/>
              </w:rPr>
              <w:t xml:space="preserve"> These are the heterogeneous parameters that vary across households</w:t>
            </w:r>
          </w:ins>
          <w:ins w:id="28" w:author="Emma Sophia Donnelly" w:date="2025-04-29T13:50:00Z">
            <w:r w:rsidR="00B60546">
              <w:rPr>
                <w:rFonts w:ascii="Times New Roman" w:eastAsiaTheme="minorEastAsia" w:hAnsi="Times New Roman" w:cs="Times New Roman"/>
                <w:sz w:val="24"/>
                <w:szCs w:val="24"/>
              </w:rPr>
              <w:t>.</w:t>
            </w:r>
          </w:ins>
          <w:moveTo w:id="29" w:author="Emma Sophia Donnelly" w:date="2025-04-29T13:47:00Z">
            <w:r w:rsidR="008B01C9" w:rsidRPr="00B60546">
              <w:rPr>
                <w:rFonts w:ascii="Times New Roman" w:hAnsi="Times New Roman" w:cs="Times New Roman"/>
                <w:sz w:val="24"/>
                <w:szCs w:val="24"/>
              </w:rPr>
              <w:t xml:space="preserve"> Following Berry (1994), I implement a contraction mapping routine to estimate </w:t>
            </w:r>
            <w:r w:rsidR="008B01C9" w:rsidRPr="00B60546">
              <w:rPr>
                <w:rFonts w:ascii="Times New Roman" w:eastAsiaTheme="minorEastAsia" w:hAnsi="Times New Roman" w:cs="Times New Roman"/>
                <w:sz w:val="24"/>
                <w:szCs w:val="24"/>
              </w:rPr>
              <w:t xml:space="preserve">the vector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ctrlPr>
                    <w:rPr>
                      <w:rFonts w:ascii="Cambria Math" w:eastAsiaTheme="minorEastAsia" w:hAnsi="Cambria Math" w:cs="Times New Roman"/>
                      <w:i/>
                      <w:sz w:val="24"/>
                      <w:szCs w:val="24"/>
                      <w:rPrChange w:id="30" w:author="Emma Sophia Donnelly" w:date="2025-04-29T13:48:00Z">
                        <w:rPr>
                          <w:rFonts w:ascii="Cambria Math" w:eastAsiaTheme="minorEastAsia" w:hAnsi="Cambria Math" w:cs="Times New Roman"/>
                          <w:i/>
                          <w:sz w:val="24"/>
                          <w:szCs w:val="24"/>
                        </w:rPr>
                      </w:rPrChange>
                    </w:rPr>
                  </m:ctrlPr>
                </m:e>
                <m:sub>
                  <m:r>
                    <w:rPr>
                      <w:rFonts w:ascii="Cambria Math" w:eastAsiaTheme="minorEastAsia" w:hAnsi="Cambria Math" w:cs="Times New Roman"/>
                      <w:sz w:val="24"/>
                      <w:szCs w:val="24"/>
                    </w:rPr>
                    <m:t>jt</m:t>
                  </m:r>
                  <m:ctrlPr>
                    <w:rPr>
                      <w:rFonts w:ascii="Cambria Math" w:eastAsiaTheme="minorEastAsia" w:hAnsi="Cambria Math" w:cs="Times New Roman"/>
                      <w:i/>
                      <w:sz w:val="24"/>
                      <w:szCs w:val="24"/>
                      <w:rPrChange w:id="31" w:author="Emma Sophia Donnelly" w:date="2025-04-29T13:48:00Z">
                        <w:rPr>
                          <w:rFonts w:ascii="Cambria Math" w:eastAsiaTheme="minorEastAsia" w:hAnsi="Cambria Math" w:cs="Times New Roman"/>
                          <w:i/>
                          <w:sz w:val="24"/>
                          <w:szCs w:val="24"/>
                        </w:rPr>
                      </w:rPrChange>
                    </w:rPr>
                  </m:ctrlP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s</m:t>
              </m:r>
            </m:oMath>
            <w:moveTo w:id="32" w:author="Emma Sophia Donnelly" w:date="2025-04-29T13:47:00Z">
              <w:r w:rsidR="008B01C9" w:rsidRPr="00B60546">
                <w:rPr>
                  <w:rFonts w:ascii="Times New Roman" w:eastAsiaTheme="minorEastAsia" w:hAnsi="Times New Roman" w:cs="Times New Roman"/>
                  <w:sz w:val="24"/>
                  <w:szCs w:val="24"/>
                </w:rPr>
                <w:t xml:space="preserve"> </w:t>
              </w:r>
              <w:r w:rsidR="008B01C9" w:rsidRPr="00B60546">
                <w:rPr>
                  <w:rFonts w:ascii="Times New Roman" w:hAnsi="Times New Roman" w:cs="Times New Roman"/>
                  <w:sz w:val="24"/>
                  <w:szCs w:val="24"/>
                </w:rPr>
                <w:t>that equates the predicted choice shares of households to locations to the observed choice shares in the data</w:t>
              </w:r>
              <w:r w:rsidR="008B01C9" w:rsidRPr="00B60546">
                <w:rPr>
                  <w:rFonts w:ascii="Times New Roman" w:eastAsiaTheme="minorEastAsia" w:hAnsi="Times New Roman" w:cs="Times New Roman"/>
                  <w:sz w:val="24"/>
                  <w:szCs w:val="24"/>
                </w:rPr>
                <w:t>.</w:t>
              </w:r>
            </w:moveTo>
            <w:ins w:id="33" w:author="Emma Sophia Donnelly" w:date="2025-04-29T13:51:00Z">
              <w:r w:rsidR="00B60546">
                <w:rPr>
                  <w:rFonts w:ascii="Times New Roman" w:eastAsiaTheme="minorEastAsia" w:hAnsi="Times New Roman" w:cs="Times New Roman"/>
                  <w:sz w:val="24"/>
                  <w:szCs w:val="24"/>
                </w:rPr>
                <w:t xml:space="preserve"> </w:t>
              </w:r>
              <w:r w:rsidR="00B60546">
                <w:rPr>
                  <w:rFonts w:ascii="Times New Roman" w:hAnsi="Times New Roman" w:cs="Times New Roman"/>
                  <w:sz w:val="24"/>
                  <w:szCs w:val="24"/>
                </w:rPr>
                <w:t>There is a unique vector of prices that solves the market clearing condition in (6), and the solution can be written as a contraction mapping (Bayer et al., 2004)</w:t>
              </w:r>
              <w:r w:rsidR="00B60546">
                <w:rPr>
                  <w:rFonts w:ascii="Times New Roman" w:eastAsiaTheme="minorEastAsia" w:hAnsi="Times New Roman" w:cs="Times New Roman"/>
                  <w:iCs/>
                  <w:sz w:val="24"/>
                  <w:szCs w:val="24"/>
                </w:rPr>
                <w:t xml:space="preserve">. The iterative process increases the houses with excess demand and decreases the prices of houses with excess supply at each iteration which leads to an even spread of households across houses that gives a market clearing price vector. </w:t>
              </w:r>
            </w:ins>
          </w:moveTo>
        </w:moveTo>
      </w:moveTo>
    </w:p>
    <w:p w14:paraId="509432B0" w14:textId="4811447C" w:rsidR="008B01C9" w:rsidDel="008B01C9" w:rsidRDefault="008B01C9" w:rsidP="008B01C9">
      <w:pPr>
        <w:spacing w:line="480" w:lineRule="auto"/>
        <w:ind w:firstLine="720"/>
        <w:rPr>
          <w:del w:id="34" w:author="Emma Sophia Donnelly" w:date="2025-04-29T13:48:00Z"/>
          <w:moveTo w:id="35" w:author="Emma Sophia Donnelly" w:date="2025-04-29T13:47:00Z"/>
          <w:rFonts w:ascii="Times New Roman" w:eastAsiaTheme="minorEastAsia" w:hAnsi="Times New Roman" w:cs="Times New Roman"/>
          <w:sz w:val="24"/>
          <w:szCs w:val="24"/>
        </w:rPr>
      </w:pPr>
      <w:moveTo w:id="36" w:author="Emma Sophia Donnelly" w:date="2025-04-29T13:47:00Z">
        <w:r w:rsidRPr="00B60546">
          <w:rPr>
            <w:rFonts w:ascii="Times New Roman" w:eastAsiaTheme="minorEastAsia" w:hAnsi="Times New Roman" w:cs="Times New Roman"/>
            <w:sz w:val="24"/>
            <w:szCs w:val="24"/>
          </w:rPr>
          <w:lastRenderedPageBreak/>
          <w:t xml:space="preserve"> </w:t>
        </w:r>
      </w:moveTo>
      <w:ins w:id="37" w:author="Emma Sophia Donnelly" w:date="2025-04-29T13:48:00Z">
        <w:r w:rsidRPr="008B01C9">
          <w:rPr>
            <w:rFonts w:ascii="Times New Roman" w:hAnsi="Times New Roman" w:cs="Times New Roman"/>
            <w:sz w:val="24"/>
            <w:szCs w:val="24"/>
            <w:rPrChange w:id="38" w:author="Emma Sophia Donnelly" w:date="2025-04-29T13:48:00Z">
              <w:rPr/>
            </w:rPrChange>
          </w:rPr>
          <w:t>In the second</w:t>
        </w:r>
        <w:r>
          <w:rPr>
            <w:rFonts w:ascii="Times New Roman" w:hAnsi="Times New Roman" w:cs="Times New Roman"/>
            <w:sz w:val="24"/>
            <w:szCs w:val="24"/>
          </w:rPr>
          <w:t xml:space="preserve"> stage I decompose.</w:t>
        </w:r>
        <w:r>
          <w:t xml:space="preserve"> </w:t>
        </w:r>
      </w:ins>
    </w:p>
    <w:moveToRangeEnd w:id="10"/>
    <w:p w14:paraId="3FA32108" w14:textId="60696606" w:rsidR="00F35344" w:rsidRPr="0078283C" w:rsidRDefault="00F35344" w:rsidP="008B01C9">
      <w:pPr>
        <w:spacing w:line="480" w:lineRule="auto"/>
        <w:ind w:firstLine="720"/>
        <w:pPrChange w:id="39" w:author="Emma Sophia Donnelly" w:date="2025-04-29T13:48:00Z">
          <w:pPr>
            <w:spacing w:line="480" w:lineRule="auto"/>
          </w:pPr>
        </w:pPrChange>
      </w:pPr>
    </w:p>
    <w:p w14:paraId="6AD87232" w14:textId="77777777" w:rsidR="008B01C9" w:rsidRDefault="008B01C9" w:rsidP="00F35344">
      <w:pPr>
        <w:spacing w:line="480" w:lineRule="auto"/>
        <w:ind w:firstLine="720"/>
        <w:rPr>
          <w:ins w:id="40" w:author="Emma Sophia Donnelly" w:date="2025-04-29T13:47:00Z"/>
          <w:rFonts w:ascii="Times New Roman" w:hAnsi="Times New Roman" w:cs="Times New Roman"/>
          <w:sz w:val="24"/>
          <w:szCs w:val="24"/>
        </w:rPr>
      </w:pPr>
      <w:ins w:id="41" w:author="Emma Sophia Donnelly" w:date="2025-04-29T13:47:00Z">
        <w:r>
          <w:rPr>
            <w:rFonts w:ascii="Times New Roman" w:hAnsi="Times New Roman" w:cs="Times New Roman"/>
            <w:sz w:val="24"/>
            <w:szCs w:val="24"/>
          </w:rPr>
          <w:t>4.1 Stage 1</w:t>
        </w:r>
      </w:ins>
    </w:p>
    <w:p w14:paraId="703702B3" w14:textId="1BBA2E70" w:rsidR="00F35344" w:rsidDel="008B01C9" w:rsidRDefault="00F35344" w:rsidP="00F35344">
      <w:pPr>
        <w:spacing w:line="480" w:lineRule="auto"/>
        <w:ind w:firstLine="720"/>
        <w:rPr>
          <w:moveFrom w:id="42" w:author="Emma Sophia Donnelly" w:date="2025-04-29T13:47:00Z"/>
          <w:rFonts w:ascii="Times New Roman" w:eastAsiaTheme="minorEastAsia" w:hAnsi="Times New Roman" w:cs="Times New Roman"/>
          <w:sz w:val="24"/>
          <w:szCs w:val="24"/>
        </w:rPr>
      </w:pPr>
      <w:moveFromRangeStart w:id="43" w:author="Emma Sophia Donnelly" w:date="2025-04-29T13:47:00Z" w:name="move196826894"/>
      <w:moveFrom w:id="44" w:author="Emma Sophia Donnelly" w:date="2025-04-29T13:47:00Z">
        <w:r w:rsidRPr="00845BE2" w:rsidDel="008B01C9">
          <w:rPr>
            <w:rFonts w:ascii="Times New Roman" w:hAnsi="Times New Roman" w:cs="Times New Roman"/>
            <w:sz w:val="24"/>
            <w:szCs w:val="24"/>
          </w:rPr>
          <w:t xml:space="preserve">In the first stage, </w:t>
        </w:r>
        <w:r w:rsidDel="008B01C9">
          <w:rPr>
            <w:rFonts w:ascii="Times New Roman" w:hAnsi="Times New Roman" w:cs="Times New Roman"/>
            <w:sz w:val="24"/>
            <w:szCs w:val="24"/>
          </w:rPr>
          <w:t>I</w:t>
        </w:r>
        <w:r w:rsidRPr="00845BE2" w:rsidDel="008B01C9">
          <w:rPr>
            <w:rFonts w:ascii="Times New Roman" w:hAnsi="Times New Roman" w:cs="Times New Roman"/>
            <w:sz w:val="24"/>
            <w:szCs w:val="24"/>
          </w:rPr>
          <w:t xml:space="preserve"> estimate the</w:t>
        </w:r>
        <w:r w:rsidDel="008B01C9">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 xml:space="preserve"> </m:t>
          </m:r>
        </m:oMath>
        <w:moveFrom w:id="45" w:author="Emma Sophia Donnelly" w:date="2025-04-29T13:47:00Z">
          <w:r w:rsidRPr="00845BE2" w:rsidDel="008B01C9">
            <w:rPr>
              <w:rFonts w:ascii="Times New Roman" w:hAnsi="Times New Roman" w:cs="Times New Roman"/>
              <w:sz w:val="24"/>
              <w:szCs w:val="24"/>
            </w:rPr>
            <w:t xml:space="preserve">terms and </w:t>
          </w:r>
          <w:r w:rsidDel="008B01C9">
            <w:rPr>
              <w:rFonts w:ascii="Times New Roman" w:hAnsi="Times New Roman" w:cs="Times New Roman"/>
              <w:sz w:val="24"/>
              <w:szCs w:val="24"/>
            </w:rPr>
            <w:t>household specific</w:t>
          </w:r>
          <w:r w:rsidRPr="00845BE2" w:rsidDel="008B01C9">
            <w:rPr>
              <w:rFonts w:ascii="Times New Roman" w:hAnsi="Times New Roman" w:cs="Times New Roman"/>
              <w:sz w:val="24"/>
              <w:szCs w:val="24"/>
            </w:rPr>
            <w:t xml:space="preserve"> preference parameters</w:t>
          </w:r>
          <w:r w:rsidDel="008B01C9">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jt, α</m:t>
                </m:r>
              </m:e>
              <m:sub>
                <m:r>
                  <w:rPr>
                    <w:rFonts w:ascii="Cambria Math" w:eastAsiaTheme="minorEastAsia" w:hAnsi="Cambria Math" w:cs="Times New Roman"/>
                    <w:sz w:val="24"/>
                    <w:szCs w:val="24"/>
                  </w:rPr>
                  <m:t>k,B</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 x2</m:t>
                </m:r>
              </m:sub>
            </m:sSub>
          </m:oMath>
          <w:moveFrom w:id="46" w:author="Emma Sophia Donnelly" w:date="2025-04-29T13:47:00Z">
            <w:r w:rsidDel="008B01C9">
              <w:rPr>
                <w:rFonts w:ascii="Times New Roman" w:eastAsiaTheme="minorEastAsia" w:hAnsi="Times New Roman" w:cs="Times New Roman"/>
                <w:sz w:val="24"/>
                <w:szCs w:val="24"/>
              </w:rPr>
              <w:t xml:space="preserve">) </w:t>
            </w:r>
            <w:r w:rsidRPr="00C61082" w:rsidDel="008B01C9">
              <w:rPr>
                <w:rFonts w:ascii="Times New Roman" w:eastAsiaTheme="minorEastAsia" w:hAnsi="Times New Roman" w:cs="Times New Roman"/>
                <w:sz w:val="24"/>
                <w:szCs w:val="24"/>
              </w:rPr>
              <w:t>using Maximum Likelihood</w:t>
            </w:r>
            <w:r w:rsidDel="008B01C9">
              <w:rPr>
                <w:rFonts w:ascii="Times New Roman" w:eastAsiaTheme="minorEastAsia" w:hAnsi="Times New Roman" w:cs="Times New Roman"/>
                <w:sz w:val="24"/>
                <w:szCs w:val="24"/>
              </w:rPr>
              <w:t xml:space="preserve"> Estimation</w:t>
            </w:r>
            <w:r w:rsidRPr="00C61082" w:rsidDel="008B01C9">
              <w:rPr>
                <w:rFonts w:ascii="Times New Roman" w:eastAsiaTheme="minorEastAsia" w:hAnsi="Times New Roman" w:cs="Times New Roman"/>
                <w:sz w:val="24"/>
                <w:szCs w:val="24"/>
              </w:rPr>
              <w:t>.</w:t>
            </w:r>
            <w:r w:rsidRPr="00A82627" w:rsidDel="008B01C9">
              <w:rPr>
                <w:rFonts w:ascii="Times New Roman" w:hAnsi="Times New Roman" w:cs="Times New Roman"/>
                <w:sz w:val="24"/>
                <w:szCs w:val="24"/>
              </w:rPr>
              <w:t xml:space="preserve"> </w:t>
            </w:r>
            <w:r w:rsidRPr="009502E9" w:rsidDel="008B01C9">
              <w:rPr>
                <w:rFonts w:ascii="Times New Roman" w:hAnsi="Times New Roman" w:cs="Times New Roman"/>
                <w:sz w:val="24"/>
                <w:szCs w:val="24"/>
              </w:rPr>
              <w:t xml:space="preserve">Following Berry (1994), I implement a contraction mapping routine </w:t>
            </w:r>
            <w:r w:rsidDel="008B01C9">
              <w:rPr>
                <w:rFonts w:ascii="Times New Roman" w:hAnsi="Times New Roman" w:cs="Times New Roman"/>
                <w:sz w:val="24"/>
                <w:szCs w:val="24"/>
              </w:rPr>
              <w:t xml:space="preserve">to estimate </w:t>
            </w:r>
            <w:r w:rsidDel="008B01C9">
              <w:rPr>
                <w:rFonts w:ascii="Times New Roman" w:eastAsiaTheme="minorEastAsia" w:hAnsi="Times New Roman" w:cs="Times New Roman"/>
                <w:sz w:val="24"/>
                <w:szCs w:val="24"/>
              </w:rPr>
              <w:t xml:space="preserve">the vector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's</m:t>
              </m:r>
            </m:oMath>
            <w:moveFrom w:id="47" w:author="Emma Sophia Donnelly" w:date="2025-04-29T13:47:00Z">
              <w:r w:rsidRPr="00A82627" w:rsidDel="008B01C9">
                <w:rPr>
                  <w:rFonts w:ascii="Times New Roman" w:eastAsiaTheme="minorEastAsia" w:hAnsi="Times New Roman" w:cs="Times New Roman"/>
                  <w:sz w:val="24"/>
                  <w:szCs w:val="24"/>
                </w:rPr>
                <w:t xml:space="preserve"> </w:t>
              </w:r>
              <w:r w:rsidRPr="00A82627" w:rsidDel="008B01C9">
                <w:rPr>
                  <w:rFonts w:ascii="Times New Roman" w:hAnsi="Times New Roman" w:cs="Times New Roman"/>
                  <w:sz w:val="24"/>
                  <w:szCs w:val="24"/>
                </w:rPr>
                <w:t>that equates the predicted choice shares of households to locations to the observed choice shares in the data</w:t>
              </w:r>
              <w:r w:rsidRPr="00A82627" w:rsidDel="008B01C9">
                <w:rPr>
                  <w:rFonts w:ascii="Times New Roman" w:eastAsiaTheme="minorEastAsia" w:hAnsi="Times New Roman" w:cs="Times New Roman"/>
                  <w:sz w:val="24"/>
                  <w:szCs w:val="24"/>
                </w:rPr>
                <w:t xml:space="preserve">. </w:t>
              </w:r>
            </w:moveFrom>
          </w:moveFrom>
        </w:moveFrom>
      </w:moveFrom>
    </w:p>
    <w:moveFromRangeEnd w:id="43"/>
    <w:p w14:paraId="4DB47166" w14:textId="56B7DC41" w:rsidR="00E432CB" w:rsidRDefault="00F35344" w:rsidP="00E432CB">
      <w:pPr>
        <w:spacing w:line="480" w:lineRule="auto"/>
        <w:ind w:firstLine="360"/>
        <w:rPr>
          <w:ins w:id="48" w:author="Emma Sophia Donnelly" w:date="2025-04-29T13:52:00Z"/>
          <w:rFonts w:ascii="Times New Roman" w:eastAsiaTheme="minorEastAsia" w:hAnsi="Times New Roman" w:cs="Times New Roman"/>
          <w:sz w:val="24"/>
          <w:szCs w:val="24"/>
        </w:rPr>
      </w:pPr>
      <w:r>
        <w:rPr>
          <w:rFonts w:ascii="Times New Roman" w:eastAsiaTheme="minorEastAsia" w:hAnsi="Times New Roman" w:cs="Times New Roman"/>
          <w:sz w:val="24"/>
          <w:szCs w:val="24"/>
        </w:rPr>
        <w:tab/>
      </w:r>
      <w:ins w:id="49" w:author="Emma Sophia Donnelly" w:date="2025-04-29T13:54:00Z">
        <w:r w:rsidR="004B336A">
          <w:rPr>
            <w:rFonts w:ascii="Times New Roman" w:eastAsiaTheme="minorEastAsia" w:hAnsi="Times New Roman" w:cs="Times New Roman"/>
            <w:sz w:val="24"/>
            <w:szCs w:val="24"/>
          </w:rPr>
          <w:t xml:space="preserve">Recall the </w:t>
        </w:r>
      </w:ins>
      <w:ins w:id="50" w:author="Emma Sophia Donnelly" w:date="2025-04-29T13:55:00Z">
        <w:r w:rsidR="004B336A">
          <w:rPr>
            <w:rFonts w:ascii="Times New Roman" w:eastAsiaTheme="minorEastAsia" w:hAnsi="Times New Roman" w:cs="Times New Roman"/>
            <w:sz w:val="24"/>
            <w:szCs w:val="24"/>
          </w:rPr>
          <w:t xml:space="preserve">choice </w:t>
        </w:r>
      </w:ins>
      <w:ins w:id="51" w:author="Emma Sophia Donnelly" w:date="2025-04-29T13:54:00Z">
        <w:r w:rsidR="004B336A">
          <w:rPr>
            <w:rFonts w:ascii="Times New Roman" w:eastAsiaTheme="minorEastAsia" w:hAnsi="Times New Roman" w:cs="Times New Roman"/>
            <w:sz w:val="24"/>
            <w:szCs w:val="24"/>
          </w:rPr>
          <w:t xml:space="preserve">probability </w:t>
        </w:r>
      </w:ins>
      <w:ins w:id="52" w:author="Emma Sophia Donnelly" w:date="2025-04-29T13:55:00Z">
        <w:r w:rsidR="004B336A">
          <w:rPr>
            <w:rFonts w:ascii="Times New Roman" w:eastAsiaTheme="minorEastAsia" w:hAnsi="Times New Roman" w:cs="Times New Roman"/>
            <w:sz w:val="24"/>
            <w:szCs w:val="24"/>
          </w:rPr>
          <w:t>in equation (4)</w:t>
        </w:r>
        <w:r w:rsidR="0084792C">
          <w:rPr>
            <w:rFonts w:ascii="Times New Roman" w:eastAsiaTheme="minorEastAsia" w:hAnsi="Times New Roman" w:cs="Times New Roman"/>
            <w:sz w:val="24"/>
            <w:szCs w:val="24"/>
          </w:rPr>
          <w:t>.</w:t>
        </w:r>
        <w:r w:rsidR="004B336A">
          <w:rPr>
            <w:rFonts w:ascii="Times New Roman" w:eastAsiaTheme="minorEastAsia" w:hAnsi="Times New Roman" w:cs="Times New Roman"/>
            <w:sz w:val="24"/>
            <w:szCs w:val="24"/>
          </w:rPr>
          <w:t xml:space="preserve"> </w:t>
        </w:r>
      </w:ins>
      <w:ins w:id="53" w:author="Emma Sophia Donnelly" w:date="2025-04-29T13:52:00Z">
        <w:r w:rsidR="00E432CB">
          <w:rPr>
            <w:rFonts w:ascii="Times New Roman" w:eastAsiaTheme="minorEastAsia" w:hAnsi="Times New Roman" w:cs="Times New Roman"/>
            <w:sz w:val="24"/>
            <w:szCs w:val="24"/>
          </w:rPr>
          <w:t xml:space="preserve">Aggregating the probabilities in equation (4) over all observed households gives demand for location </w:t>
        </w:r>
        <w:r w:rsidR="00E432CB" w:rsidRPr="00627042">
          <w:rPr>
            <w:rFonts w:ascii="Times New Roman" w:eastAsiaTheme="minorEastAsia" w:hAnsi="Times New Roman" w:cs="Times New Roman"/>
            <w:i/>
            <w:iCs/>
            <w:sz w:val="24"/>
            <w:szCs w:val="24"/>
          </w:rPr>
          <w:t>j</w:t>
        </w:r>
        <w:r w:rsidR="00E432CB">
          <w:rPr>
            <w:rFonts w:ascii="Times New Roman" w:eastAsiaTheme="minorEastAsia" w:hAnsi="Times New Roman" w:cs="Times New Roman"/>
            <w:sz w:val="24"/>
            <w:szCs w:val="24"/>
          </w:rPr>
          <w:t xml:space="preserve"> at time </w:t>
        </w:r>
        <w:r w:rsidR="00E432CB" w:rsidRPr="00627042">
          <w:rPr>
            <w:rFonts w:ascii="Times New Roman" w:eastAsiaTheme="minorEastAsia" w:hAnsi="Times New Roman" w:cs="Times New Roman"/>
            <w:i/>
            <w:iCs/>
            <w:sz w:val="24"/>
            <w:szCs w:val="24"/>
          </w:rPr>
          <w:t>t</w:t>
        </w:r>
        <w:r w:rsidR="00E432CB">
          <w:rPr>
            <w:rFonts w:ascii="Times New Roman" w:eastAsiaTheme="minorEastAsia" w:hAnsi="Times New Roman" w:cs="Times New Roman"/>
            <w:sz w:val="24"/>
            <w:szCs w:val="24"/>
          </w:rPr>
          <w:t xml:space="preserve">, </w:t>
        </w:r>
      </w:ins>
      <m:oMath>
        <m:sSub>
          <m:sSubPr>
            <m:ctrlPr>
              <w:ins w:id="54" w:author="Emma Sophia Donnelly" w:date="2025-04-29T13:52:00Z">
                <w:rPr>
                  <w:rFonts w:ascii="Cambria Math" w:eastAsiaTheme="minorEastAsia" w:hAnsi="Cambria Math" w:cs="Times New Roman"/>
                  <w:i/>
                  <w:sz w:val="24"/>
                  <w:szCs w:val="24"/>
                </w:rPr>
              </w:ins>
            </m:ctrlPr>
          </m:sSubPr>
          <m:e>
            <m:r>
              <w:ins w:id="55" w:author="Emma Sophia Donnelly" w:date="2025-04-29T13:52:00Z">
                <w:rPr>
                  <w:rFonts w:ascii="Cambria Math" w:eastAsiaTheme="minorEastAsia" w:hAnsi="Cambria Math" w:cs="Times New Roman"/>
                  <w:sz w:val="24"/>
                  <w:szCs w:val="24"/>
                </w:rPr>
                <m:t>D</m:t>
              </w:ins>
            </m:r>
          </m:e>
          <m:sub>
            <m:r>
              <w:ins w:id="56" w:author="Emma Sophia Donnelly" w:date="2025-04-29T13:52:00Z">
                <w:rPr>
                  <w:rFonts w:ascii="Cambria Math" w:eastAsiaTheme="minorEastAsia" w:hAnsi="Cambria Math" w:cs="Times New Roman"/>
                  <w:sz w:val="24"/>
                  <w:szCs w:val="24"/>
                </w:rPr>
                <m:t>jt</m:t>
              </w:ins>
            </m:r>
          </m:sub>
        </m:sSub>
        <m:r>
          <w:ins w:id="57" w:author="Emma Sophia Donnelly" w:date="2025-04-29T13:52:00Z">
            <w:rPr>
              <w:rFonts w:ascii="Cambria Math" w:eastAsiaTheme="minorEastAsia" w:hAnsi="Cambria Math" w:cs="Times New Roman"/>
              <w:sz w:val="24"/>
              <w:szCs w:val="24"/>
            </w:rPr>
            <m:t>.</m:t>
          </w:ins>
        </m:r>
      </m:oMath>
      <w:ins w:id="58" w:author="Emma Sophia Donnelly" w:date="2025-04-29T13:52:00Z">
        <w:r w:rsidR="00E432CB">
          <w:rPr>
            <w:rFonts w:ascii="Times New Roman" w:eastAsiaTheme="minorEastAsia" w:hAnsi="Times New Roman" w:cs="Times New Roman"/>
            <w:sz w:val="24"/>
            <w:szCs w:val="24"/>
          </w:rPr>
          <w:t xml:space="preserve"> </w:t>
        </w:r>
      </w:ins>
    </w:p>
    <w:p w14:paraId="1E6F4793" w14:textId="6CECB3DA" w:rsidR="00E432CB" w:rsidRDefault="00E432CB" w:rsidP="00E432CB">
      <w:pPr>
        <w:spacing w:line="480" w:lineRule="auto"/>
        <w:ind w:firstLine="360"/>
        <w:rPr>
          <w:ins w:id="59" w:author="Emma Sophia Donnelly" w:date="2025-04-29T13:52:00Z"/>
          <w:rFonts w:ascii="Times New Roman" w:eastAsiaTheme="minorEastAsia" w:hAnsi="Times New Roman" w:cs="Times New Roman"/>
          <w:sz w:val="24"/>
          <w:szCs w:val="24"/>
        </w:rPr>
      </w:pPr>
      <w:ins w:id="60" w:author="Emma Sophia Donnelly" w:date="2025-04-29T13:52:00Z">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ins>
      <m:oMath>
        <m:sSub>
          <m:sSubPr>
            <m:ctrlPr>
              <w:ins w:id="61" w:author="Emma Sophia Donnelly" w:date="2025-04-29T13:52:00Z">
                <w:rPr>
                  <w:rFonts w:ascii="Cambria Math" w:eastAsiaTheme="minorEastAsia" w:hAnsi="Cambria Math" w:cs="Times New Roman"/>
                  <w:i/>
                  <w:sz w:val="24"/>
                  <w:szCs w:val="24"/>
                </w:rPr>
              </w:ins>
            </m:ctrlPr>
          </m:sSubPr>
          <m:e>
            <m:r>
              <w:ins w:id="62" w:author="Emma Sophia Donnelly" w:date="2025-04-29T13:52:00Z">
                <w:rPr>
                  <w:rFonts w:ascii="Cambria Math" w:eastAsiaTheme="minorEastAsia" w:hAnsi="Cambria Math" w:cs="Times New Roman"/>
                  <w:sz w:val="24"/>
                  <w:szCs w:val="24"/>
                </w:rPr>
                <m:t>D</m:t>
              </w:ins>
            </m:r>
          </m:e>
          <m:sub>
            <m:r>
              <w:ins w:id="63" w:author="Emma Sophia Donnelly" w:date="2025-04-29T13:52:00Z">
                <w:rPr>
                  <w:rFonts w:ascii="Cambria Math" w:eastAsiaTheme="minorEastAsia" w:hAnsi="Cambria Math" w:cs="Times New Roman"/>
                  <w:sz w:val="24"/>
                  <w:szCs w:val="24"/>
                </w:rPr>
                <m:t>jt</m:t>
              </w:ins>
            </m:r>
          </m:sub>
        </m:sSub>
        <m:r>
          <w:ins w:id="64" w:author="Emma Sophia Donnelly" w:date="2025-04-29T13:52:00Z">
            <w:rPr>
              <w:rFonts w:ascii="Cambria Math" w:eastAsiaTheme="minorEastAsia" w:hAnsi="Cambria Math" w:cs="Times New Roman"/>
              <w:sz w:val="24"/>
              <w:szCs w:val="24"/>
            </w:rPr>
            <m:t>=</m:t>
          </w:ins>
        </m:r>
        <m:nary>
          <m:naryPr>
            <m:chr m:val="∑"/>
            <m:limLoc m:val="undOvr"/>
            <m:supHide m:val="1"/>
            <m:ctrlPr>
              <w:ins w:id="65" w:author="Emma Sophia Donnelly" w:date="2025-04-29T13:52:00Z">
                <w:rPr>
                  <w:rFonts w:ascii="Cambria Math" w:eastAsiaTheme="minorEastAsia" w:hAnsi="Cambria Math" w:cs="Times New Roman"/>
                  <w:i/>
                  <w:sz w:val="24"/>
                  <w:szCs w:val="24"/>
                </w:rPr>
              </w:ins>
            </m:ctrlPr>
          </m:naryPr>
          <m:sub>
            <m:r>
              <w:ins w:id="66" w:author="Emma Sophia Donnelly" w:date="2025-04-29T13:52:00Z">
                <w:rPr>
                  <w:rFonts w:ascii="Cambria Math" w:eastAsiaTheme="minorEastAsia" w:hAnsi="Cambria Math" w:cs="Times New Roman"/>
                  <w:sz w:val="24"/>
                  <w:szCs w:val="24"/>
                </w:rPr>
                <m:t>i</m:t>
              </w:ins>
            </m:r>
          </m:sub>
          <m:sup/>
          <m:e>
            <m:sSub>
              <m:sSubPr>
                <m:ctrlPr>
                  <w:ins w:id="67" w:author="Emma Sophia Donnelly" w:date="2025-04-29T13:52:00Z">
                    <w:rPr>
                      <w:rFonts w:ascii="Cambria Math" w:eastAsiaTheme="minorEastAsia" w:hAnsi="Cambria Math" w:cs="Times New Roman"/>
                      <w:i/>
                      <w:sz w:val="24"/>
                      <w:szCs w:val="24"/>
                    </w:rPr>
                  </w:ins>
                </m:ctrlPr>
              </m:sSubPr>
              <m:e>
                <m:r>
                  <w:ins w:id="68" w:author="Emma Sophia Donnelly" w:date="2025-04-29T13:52:00Z">
                    <w:rPr>
                      <w:rFonts w:ascii="Cambria Math" w:eastAsiaTheme="minorEastAsia" w:hAnsi="Cambria Math" w:cs="Times New Roman"/>
                      <w:sz w:val="24"/>
                      <w:szCs w:val="24"/>
                    </w:rPr>
                    <m:t>Pr</m:t>
                  </w:ins>
                </m:r>
              </m:e>
              <m:sub>
                <m:r>
                  <w:ins w:id="69" w:author="Emma Sophia Donnelly" w:date="2025-04-29T13:52:00Z">
                    <w:rPr>
                      <w:rFonts w:ascii="Cambria Math" w:eastAsiaTheme="minorEastAsia" w:hAnsi="Cambria Math" w:cs="Times New Roman"/>
                      <w:sz w:val="24"/>
                      <w:szCs w:val="24"/>
                    </w:rPr>
                    <m:t>ijt</m:t>
                  </w:ins>
                </m:r>
              </m:sub>
            </m:sSub>
          </m:e>
        </m:nary>
      </m:oMath>
      <w:ins w:id="70" w:author="Emma Sophia Donnelly" w:date="2025-04-29T13:52:00Z">
        <w:r>
          <w:rPr>
            <w:rFonts w:ascii="Times New Roman" w:eastAsiaTheme="minorEastAsia" w:hAnsi="Times New Roman" w:cs="Times New Roman"/>
            <w:sz w:val="24"/>
            <w:szCs w:val="24"/>
          </w:rPr>
          <w:t>.</w:t>
        </w:r>
      </w:ins>
    </w:p>
    <w:p w14:paraId="2E198CFF" w14:textId="77777777" w:rsidR="00E432CB" w:rsidRDefault="00E432CB" w:rsidP="00E432CB">
      <w:pPr>
        <w:spacing w:line="480" w:lineRule="auto"/>
        <w:ind w:firstLine="360"/>
        <w:rPr>
          <w:ins w:id="71" w:author="Emma Sophia Donnelly" w:date="2025-04-29T13:52:00Z"/>
          <w:rFonts w:ascii="Times New Roman" w:eastAsiaTheme="minorEastAsia" w:hAnsi="Times New Roman" w:cs="Times New Roman"/>
          <w:sz w:val="24"/>
          <w:szCs w:val="24"/>
        </w:rPr>
      </w:pPr>
      <w:ins w:id="72" w:author="Emma Sophia Donnelly" w:date="2025-04-29T13:52:00Z">
        <w:r>
          <w:rPr>
            <w:rFonts w:ascii="Times New Roman" w:eastAsiaTheme="minorEastAsia" w:hAnsi="Times New Roman" w:cs="Times New Roman"/>
            <w:sz w:val="24"/>
            <w:szCs w:val="24"/>
          </w:rPr>
          <w:t xml:space="preserve">And the market clearing condition is that demand for location j at time t must equal supply, so </w:t>
        </w:r>
      </w:ins>
    </w:p>
    <w:p w14:paraId="77608AA9" w14:textId="43EE2BDF" w:rsidR="00E432CB" w:rsidRDefault="00E432CB" w:rsidP="004B336A">
      <w:pPr>
        <w:spacing w:line="480" w:lineRule="auto"/>
        <w:ind w:firstLine="360"/>
        <w:rPr>
          <w:ins w:id="73" w:author="Emma Sophia Donnelly" w:date="2025-04-29T13:53:00Z"/>
          <w:rFonts w:ascii="Times New Roman" w:eastAsiaTheme="minorEastAsia" w:hAnsi="Times New Roman" w:cs="Times New Roman"/>
          <w:sz w:val="24"/>
          <w:szCs w:val="24"/>
        </w:rPr>
      </w:pPr>
      <w:ins w:id="74" w:author="Emma Sophia Donnelly" w:date="2025-04-29T13:52:00Z">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w:t>
        </w:r>
      </w:ins>
      <m:oMath>
        <m:sSub>
          <m:sSubPr>
            <m:ctrlPr>
              <w:ins w:id="75" w:author="Emma Sophia Donnelly" w:date="2025-04-29T13:52:00Z">
                <w:rPr>
                  <w:rFonts w:ascii="Cambria Math" w:eastAsiaTheme="minorEastAsia" w:hAnsi="Cambria Math" w:cs="Times New Roman"/>
                  <w:i/>
                  <w:sz w:val="24"/>
                  <w:szCs w:val="24"/>
                </w:rPr>
              </w:ins>
            </m:ctrlPr>
          </m:sSubPr>
          <m:e>
            <m:r>
              <w:ins w:id="76" w:author="Emma Sophia Donnelly" w:date="2025-04-29T13:52:00Z">
                <w:rPr>
                  <w:rFonts w:ascii="Cambria Math" w:eastAsiaTheme="minorEastAsia" w:hAnsi="Cambria Math" w:cs="Times New Roman"/>
                  <w:sz w:val="24"/>
                  <w:szCs w:val="24"/>
                </w:rPr>
                <m:t>D</m:t>
              </w:ins>
            </m:r>
          </m:e>
          <m:sub>
            <m:r>
              <w:ins w:id="77" w:author="Emma Sophia Donnelly" w:date="2025-04-29T13:52:00Z">
                <w:rPr>
                  <w:rFonts w:ascii="Cambria Math" w:eastAsiaTheme="minorEastAsia" w:hAnsi="Cambria Math" w:cs="Times New Roman"/>
                  <w:sz w:val="24"/>
                  <w:szCs w:val="24"/>
                </w:rPr>
                <m:t>jt</m:t>
              </w:ins>
            </m:r>
          </m:sub>
        </m:sSub>
        <m:r>
          <w:ins w:id="78" w:author="Emma Sophia Donnelly" w:date="2025-04-29T13:52:00Z">
            <w:rPr>
              <w:rFonts w:ascii="Cambria Math" w:eastAsiaTheme="minorEastAsia" w:hAnsi="Cambria Math" w:cs="Times New Roman"/>
              <w:sz w:val="24"/>
              <w:szCs w:val="24"/>
            </w:rPr>
            <m:t>=</m:t>
          </w:ins>
        </m:r>
        <m:sSub>
          <m:sSubPr>
            <m:ctrlPr>
              <w:ins w:id="79" w:author="Emma Sophia Donnelly" w:date="2025-04-29T13:52:00Z">
                <w:rPr>
                  <w:rFonts w:ascii="Cambria Math" w:eastAsiaTheme="minorEastAsia" w:hAnsi="Cambria Math" w:cs="Times New Roman"/>
                  <w:i/>
                  <w:sz w:val="24"/>
                  <w:szCs w:val="24"/>
                </w:rPr>
              </w:ins>
            </m:ctrlPr>
          </m:sSubPr>
          <m:e>
            <m:r>
              <w:ins w:id="80" w:author="Emma Sophia Donnelly" w:date="2025-04-29T13:52:00Z">
                <w:rPr>
                  <w:rFonts w:ascii="Cambria Math" w:eastAsiaTheme="minorEastAsia" w:hAnsi="Cambria Math" w:cs="Times New Roman"/>
                  <w:sz w:val="24"/>
                  <w:szCs w:val="24"/>
                </w:rPr>
                <m:t>S</m:t>
              </w:ins>
            </m:r>
          </m:e>
          <m:sub>
            <m:r>
              <w:ins w:id="81" w:author="Emma Sophia Donnelly" w:date="2025-04-29T13:52:00Z">
                <w:rPr>
                  <w:rFonts w:ascii="Cambria Math" w:eastAsiaTheme="minorEastAsia" w:hAnsi="Cambria Math" w:cs="Times New Roman"/>
                  <w:sz w:val="24"/>
                  <w:szCs w:val="24"/>
                </w:rPr>
                <m:t>jt</m:t>
              </w:ins>
            </m:r>
          </m:sub>
        </m:sSub>
        <m:r>
          <w:ins w:id="82" w:author="Emma Sophia Donnelly" w:date="2025-04-29T13:52:00Z">
            <w:rPr>
              <w:rFonts w:ascii="Cambria Math" w:eastAsiaTheme="minorEastAsia" w:hAnsi="Cambria Math" w:cs="Times New Roman"/>
              <w:sz w:val="24"/>
              <w:szCs w:val="24"/>
            </w:rPr>
            <m:t>=</m:t>
          </w:ins>
        </m:r>
        <m:nary>
          <m:naryPr>
            <m:chr m:val="∑"/>
            <m:limLoc m:val="undOvr"/>
            <m:supHide m:val="1"/>
            <m:ctrlPr>
              <w:ins w:id="83" w:author="Emma Sophia Donnelly" w:date="2025-04-29T13:52:00Z">
                <w:rPr>
                  <w:rFonts w:ascii="Cambria Math" w:eastAsiaTheme="minorEastAsia" w:hAnsi="Cambria Math" w:cs="Times New Roman"/>
                  <w:i/>
                  <w:sz w:val="24"/>
                  <w:szCs w:val="24"/>
                </w:rPr>
              </w:ins>
            </m:ctrlPr>
          </m:naryPr>
          <m:sub>
            <m:r>
              <w:ins w:id="84" w:author="Emma Sophia Donnelly" w:date="2025-04-29T13:52:00Z">
                <w:rPr>
                  <w:rFonts w:ascii="Cambria Math" w:eastAsiaTheme="minorEastAsia" w:hAnsi="Cambria Math" w:cs="Times New Roman"/>
                  <w:sz w:val="24"/>
                  <w:szCs w:val="24"/>
                </w:rPr>
                <m:t>i</m:t>
              </w:ins>
            </m:r>
          </m:sub>
          <m:sup/>
          <m:e>
            <m:sSub>
              <m:sSubPr>
                <m:ctrlPr>
                  <w:ins w:id="85" w:author="Emma Sophia Donnelly" w:date="2025-04-29T13:52:00Z">
                    <w:rPr>
                      <w:rFonts w:ascii="Cambria Math" w:eastAsiaTheme="minorEastAsia" w:hAnsi="Cambria Math" w:cs="Times New Roman"/>
                      <w:i/>
                      <w:sz w:val="24"/>
                      <w:szCs w:val="24"/>
                    </w:rPr>
                  </w:ins>
                </m:ctrlPr>
              </m:sSubPr>
              <m:e>
                <m:r>
                  <w:ins w:id="86" w:author="Emma Sophia Donnelly" w:date="2025-04-29T13:52:00Z">
                    <w:rPr>
                      <w:rFonts w:ascii="Cambria Math" w:eastAsiaTheme="minorEastAsia" w:hAnsi="Cambria Math" w:cs="Times New Roman"/>
                      <w:sz w:val="24"/>
                      <w:szCs w:val="24"/>
                    </w:rPr>
                    <m:t>Pr</m:t>
                  </w:ins>
                </m:r>
              </m:e>
              <m:sub>
                <m:r>
                  <w:ins w:id="87" w:author="Emma Sophia Donnelly" w:date="2025-04-29T13:52:00Z">
                    <w:rPr>
                      <w:rFonts w:ascii="Cambria Math" w:eastAsiaTheme="minorEastAsia" w:hAnsi="Cambria Math" w:cs="Times New Roman"/>
                      <w:sz w:val="24"/>
                      <w:szCs w:val="24"/>
                    </w:rPr>
                    <m:t>ijt</m:t>
                  </w:ins>
                </m:r>
              </m:sub>
            </m:sSub>
            <m:r>
              <w:ins w:id="88" w:author="Emma Sophia Donnelly" w:date="2025-04-29T13:52:00Z">
                <w:rPr>
                  <w:rFonts w:ascii="Cambria Math" w:eastAsiaTheme="minorEastAsia" w:hAnsi="Cambria Math" w:cs="Times New Roman"/>
                  <w:sz w:val="24"/>
                  <w:szCs w:val="24"/>
                </w:rPr>
                <m:t xml:space="preserve"> ∀jt.</m:t>
              </w:ins>
            </m:r>
          </m:e>
        </m:nary>
      </m:oMath>
    </w:p>
    <w:p w14:paraId="2315E74D" w14:textId="2AA7CE0E" w:rsidR="004B336A" w:rsidRDefault="0084792C" w:rsidP="004B336A">
      <w:pPr>
        <w:spacing w:line="480" w:lineRule="auto"/>
        <w:rPr>
          <w:ins w:id="89" w:author="Emma Sophia Donnelly" w:date="2025-04-29T13:56:00Z"/>
          <w:rFonts w:ascii="Times New Roman" w:eastAsiaTheme="minorEastAsia" w:hAnsi="Times New Roman" w:cs="Times New Roman"/>
          <w:sz w:val="24"/>
          <w:szCs w:val="24"/>
        </w:rPr>
      </w:pPr>
      <w:ins w:id="90" w:author="Emma Sophia Donnelly" w:date="2025-04-29T13:56:00Z">
        <w:r>
          <w:rPr>
            <w:rFonts w:ascii="Times New Roman" w:eastAsiaTheme="minorEastAsia" w:hAnsi="Times New Roman" w:cs="Times New Roman"/>
            <w:sz w:val="24"/>
            <w:szCs w:val="24"/>
          </w:rPr>
          <w:t xml:space="preserve">Maximizing the probability that each household chooses the house that maximizes their utility gives the following log-likelihood function, </w:t>
        </w:r>
      </w:ins>
    </w:p>
    <w:p w14:paraId="36DA6661" w14:textId="0B7767D4" w:rsidR="0084792C" w:rsidRPr="00D642D2" w:rsidRDefault="0084792C" w:rsidP="0084792C">
      <w:pPr>
        <w:spacing w:line="480" w:lineRule="auto"/>
        <w:rPr>
          <w:ins w:id="91" w:author="Emma Sophia Donnelly" w:date="2025-04-29T13:56:00Z"/>
          <w:rFonts w:ascii="Times New Roman" w:hAnsi="Times New Roman" w:cs="Times New Roman"/>
          <w:sz w:val="24"/>
          <w:szCs w:val="24"/>
        </w:rPr>
        <w:pPrChange w:id="92" w:author="Emma Sophia Donnelly" w:date="2025-04-29T13:56:00Z">
          <w:pPr>
            <w:spacing w:line="480" w:lineRule="auto"/>
            <w:ind w:firstLine="720"/>
          </w:pPr>
        </w:pPrChange>
      </w:pPr>
      <w:ins w:id="93" w:author="Emma Sophia Donnelly" w:date="2025-04-29T13:56:00Z">
        <w:r>
          <w:rPr>
            <w:rFonts w:ascii="Times New Roman" w:hAnsi="Times New Roman" w:cs="Times New Roman"/>
            <w:sz w:val="24"/>
            <w:szCs w:val="24"/>
          </w:rPr>
          <w:t>(</w:t>
        </w:r>
      </w:ins>
      <w:ins w:id="94" w:author="Emma Sophia Donnelly" w:date="2025-04-29T14:04:00Z">
        <w:r w:rsidR="00DD0153">
          <w:rPr>
            <w:rFonts w:ascii="Times New Roman" w:hAnsi="Times New Roman" w:cs="Times New Roman"/>
            <w:sz w:val="24"/>
            <w:szCs w:val="24"/>
          </w:rPr>
          <w:t>8</w:t>
        </w:r>
      </w:ins>
      <w:ins w:id="95" w:author="Emma Sophia Donnelly" w:date="2025-04-29T13:56:00Z">
        <w:r>
          <w:rPr>
            <w:rFonts w:ascii="Times New Roman" w:hAnsi="Times New Roman" w:cs="Times New Roman"/>
            <w:sz w:val="24"/>
            <w:szCs w:val="24"/>
          </w:rPr>
          <w:t xml:space="preserve">) </w:t>
        </w:r>
      </w:ins>
      <m:oMath>
        <m:r>
          <w:ins w:id="96" w:author="Emma Sophia Donnelly" w:date="2025-04-29T13:56:00Z">
            <w:rPr>
              <w:rFonts w:ascii="Cambria Math" w:eastAsiaTheme="minorEastAsia" w:hAnsi="Cambria Math" w:cs="Times New Roman"/>
              <w:sz w:val="24"/>
              <w:szCs w:val="24"/>
            </w:rPr>
            <m:t xml:space="preserve">LL(d, X, P, B)= </m:t>
          </w:ins>
        </m:r>
        <m:nary>
          <m:naryPr>
            <m:chr m:val="∑"/>
            <m:limLoc m:val="undOvr"/>
            <m:ctrlPr>
              <w:ins w:id="97" w:author="Emma Sophia Donnelly" w:date="2025-04-29T13:56:00Z">
                <w:rPr>
                  <w:rFonts w:ascii="Cambria Math" w:eastAsiaTheme="minorEastAsia" w:hAnsi="Cambria Math" w:cs="Times New Roman"/>
                  <w:i/>
                  <w:sz w:val="24"/>
                  <w:szCs w:val="24"/>
                </w:rPr>
              </w:ins>
            </m:ctrlPr>
          </m:naryPr>
          <m:sub>
            <m:r>
              <w:ins w:id="98" w:author="Emma Sophia Donnelly" w:date="2025-04-29T13:56:00Z">
                <w:rPr>
                  <w:rFonts w:ascii="Cambria Math" w:eastAsiaTheme="minorEastAsia" w:hAnsi="Cambria Math" w:cs="Times New Roman"/>
                  <w:sz w:val="24"/>
                  <w:szCs w:val="24"/>
                </w:rPr>
                <m:t>t</m:t>
              </w:ins>
            </m:r>
          </m:sub>
          <m:sup>
            <m:r>
              <w:ins w:id="99" w:author="Emma Sophia Donnelly" w:date="2025-04-29T13:56:00Z">
                <w:rPr>
                  <w:rFonts w:ascii="Cambria Math" w:eastAsiaTheme="minorEastAsia" w:hAnsi="Cambria Math" w:cs="Times New Roman"/>
                  <w:sz w:val="24"/>
                  <w:szCs w:val="24"/>
                </w:rPr>
                <m:t>T</m:t>
              </w:ins>
            </m:r>
          </m:sup>
          <m:e>
            <m:nary>
              <m:naryPr>
                <m:chr m:val="∑"/>
                <m:limLoc m:val="undOvr"/>
                <m:ctrlPr>
                  <w:ins w:id="100" w:author="Emma Sophia Donnelly" w:date="2025-04-29T13:56:00Z">
                    <w:rPr>
                      <w:rFonts w:ascii="Cambria Math" w:eastAsiaTheme="minorEastAsia" w:hAnsi="Cambria Math" w:cs="Times New Roman"/>
                      <w:i/>
                      <w:sz w:val="24"/>
                      <w:szCs w:val="24"/>
                    </w:rPr>
                  </w:ins>
                </m:ctrlPr>
              </m:naryPr>
              <m:sub>
                <m:r>
                  <w:ins w:id="101" w:author="Emma Sophia Donnelly" w:date="2025-04-29T13:56:00Z">
                    <w:rPr>
                      <w:rFonts w:ascii="Cambria Math" w:eastAsiaTheme="minorEastAsia" w:hAnsi="Cambria Math" w:cs="Times New Roman"/>
                      <w:sz w:val="24"/>
                      <w:szCs w:val="24"/>
                    </w:rPr>
                    <m:t>i=1</m:t>
                  </w:ins>
                </m:r>
              </m:sub>
              <m:sup>
                <m:sSub>
                  <m:sSubPr>
                    <m:ctrlPr>
                      <w:ins w:id="102" w:author="Emma Sophia Donnelly" w:date="2025-04-29T13:56:00Z">
                        <w:rPr>
                          <w:rFonts w:ascii="Cambria Math" w:eastAsiaTheme="minorEastAsia" w:hAnsi="Cambria Math" w:cs="Times New Roman"/>
                          <w:i/>
                          <w:sz w:val="24"/>
                          <w:szCs w:val="24"/>
                        </w:rPr>
                      </w:ins>
                    </m:ctrlPr>
                  </m:sSubPr>
                  <m:e>
                    <m:r>
                      <w:ins w:id="103" w:author="Emma Sophia Donnelly" w:date="2025-04-29T13:56:00Z">
                        <w:rPr>
                          <w:rFonts w:ascii="Cambria Math" w:eastAsiaTheme="minorEastAsia" w:hAnsi="Cambria Math" w:cs="Times New Roman"/>
                          <w:sz w:val="24"/>
                          <w:szCs w:val="24"/>
                        </w:rPr>
                        <m:t>N</m:t>
                      </w:ins>
                    </m:r>
                  </m:e>
                  <m:sub>
                    <m:r>
                      <w:ins w:id="104" w:author="Emma Sophia Donnelly" w:date="2025-04-29T13:56:00Z">
                        <w:rPr>
                          <w:rFonts w:ascii="Cambria Math" w:eastAsiaTheme="minorEastAsia" w:hAnsi="Cambria Math" w:cs="Times New Roman"/>
                          <w:sz w:val="24"/>
                          <w:szCs w:val="24"/>
                        </w:rPr>
                        <m:t>t</m:t>
                      </w:ins>
                    </m:r>
                  </m:sub>
                </m:sSub>
              </m:sup>
              <m:e>
                <m:nary>
                  <m:naryPr>
                    <m:chr m:val="∑"/>
                    <m:limLoc m:val="undOvr"/>
                    <m:ctrlPr>
                      <w:ins w:id="105" w:author="Emma Sophia Donnelly" w:date="2025-04-29T13:56:00Z">
                        <w:rPr>
                          <w:rFonts w:ascii="Cambria Math" w:eastAsiaTheme="minorEastAsia" w:hAnsi="Cambria Math" w:cs="Times New Roman"/>
                          <w:i/>
                          <w:sz w:val="24"/>
                          <w:szCs w:val="24"/>
                        </w:rPr>
                      </w:ins>
                    </m:ctrlPr>
                  </m:naryPr>
                  <m:sub>
                    <m:r>
                      <w:ins w:id="106" w:author="Emma Sophia Donnelly" w:date="2025-04-29T13:56:00Z">
                        <w:rPr>
                          <w:rFonts w:ascii="Cambria Math" w:eastAsiaTheme="minorEastAsia" w:hAnsi="Cambria Math" w:cs="Times New Roman"/>
                          <w:sz w:val="24"/>
                          <w:szCs w:val="24"/>
                        </w:rPr>
                        <m:t>j</m:t>
                      </w:ins>
                    </m:r>
                  </m:sub>
                  <m:sup>
                    <m:sSub>
                      <m:sSubPr>
                        <m:ctrlPr>
                          <w:ins w:id="107" w:author="Emma Sophia Donnelly" w:date="2025-04-29T13:56:00Z">
                            <w:rPr>
                              <w:rFonts w:ascii="Cambria Math" w:eastAsiaTheme="minorEastAsia" w:hAnsi="Cambria Math" w:cs="Times New Roman"/>
                              <w:i/>
                              <w:sz w:val="24"/>
                              <w:szCs w:val="24"/>
                            </w:rPr>
                          </w:ins>
                        </m:ctrlPr>
                      </m:sSubPr>
                      <m:e>
                        <m:r>
                          <w:ins w:id="108" w:author="Emma Sophia Donnelly" w:date="2025-04-29T13:56:00Z">
                            <w:rPr>
                              <w:rFonts w:ascii="Cambria Math" w:eastAsiaTheme="minorEastAsia" w:hAnsi="Cambria Math" w:cs="Times New Roman"/>
                              <w:sz w:val="24"/>
                              <w:szCs w:val="24"/>
                            </w:rPr>
                            <m:t>J</m:t>
                          </w:ins>
                        </m:r>
                      </m:e>
                      <m:sub>
                        <m:r>
                          <w:ins w:id="109" w:author="Emma Sophia Donnelly" w:date="2025-04-29T13:56:00Z">
                            <w:rPr>
                              <w:rFonts w:ascii="Cambria Math" w:eastAsiaTheme="minorEastAsia" w:hAnsi="Cambria Math" w:cs="Times New Roman"/>
                              <w:sz w:val="24"/>
                              <w:szCs w:val="24"/>
                            </w:rPr>
                            <m:t>t</m:t>
                          </w:ins>
                        </m:r>
                      </m:sub>
                    </m:sSub>
                  </m:sup>
                  <m:e>
                    <m:sSubSup>
                      <m:sSubSupPr>
                        <m:ctrlPr>
                          <w:ins w:id="110" w:author="Emma Sophia Donnelly" w:date="2025-04-29T13:56:00Z">
                            <w:rPr>
                              <w:rFonts w:ascii="Cambria Math" w:eastAsiaTheme="minorEastAsia" w:hAnsi="Cambria Math" w:cs="Times New Roman"/>
                              <w:i/>
                              <w:sz w:val="24"/>
                              <w:szCs w:val="24"/>
                            </w:rPr>
                          </w:ins>
                        </m:ctrlPr>
                      </m:sSubSupPr>
                      <m:e>
                        <m:r>
                          <w:ins w:id="111" w:author="Emma Sophia Donnelly" w:date="2025-04-29T13:56:00Z">
                            <w:rPr>
                              <w:rFonts w:ascii="Cambria Math" w:eastAsiaTheme="minorEastAsia" w:hAnsi="Cambria Math" w:cs="Times New Roman"/>
                              <w:sz w:val="24"/>
                              <w:szCs w:val="24"/>
                            </w:rPr>
                            <m:t>1(d</m:t>
                          </w:ins>
                        </m:r>
                      </m:e>
                      <m:sub>
                        <m:r>
                          <w:ins w:id="112" w:author="Emma Sophia Donnelly" w:date="2025-04-29T13:56:00Z">
                            <w:rPr>
                              <w:rFonts w:ascii="Cambria Math" w:eastAsiaTheme="minorEastAsia" w:hAnsi="Cambria Math" w:cs="Times New Roman"/>
                              <w:sz w:val="24"/>
                              <w:szCs w:val="24"/>
                            </w:rPr>
                            <m:t>t</m:t>
                          </w:ins>
                        </m:r>
                      </m:sub>
                      <m:sup>
                        <m:r>
                          <w:ins w:id="113" w:author="Emma Sophia Donnelly" w:date="2025-04-29T13:56:00Z">
                            <w:rPr>
                              <w:rFonts w:ascii="Cambria Math" w:eastAsiaTheme="minorEastAsia" w:hAnsi="Cambria Math" w:cs="Times New Roman"/>
                              <w:sz w:val="24"/>
                              <w:szCs w:val="24"/>
                            </w:rPr>
                            <m:t>i</m:t>
                          </w:ins>
                        </m:r>
                      </m:sup>
                    </m:sSubSup>
                    <m:r>
                      <w:ins w:id="114" w:author="Emma Sophia Donnelly" w:date="2025-04-29T13:56:00Z">
                        <w:rPr>
                          <w:rFonts w:ascii="Cambria Math" w:eastAsiaTheme="minorEastAsia" w:hAnsi="Cambria Math" w:cs="Times New Roman"/>
                          <w:sz w:val="24"/>
                          <w:szCs w:val="24"/>
                        </w:rPr>
                        <m:t>=j)×</m:t>
                      </w:ins>
                    </m:r>
                    <m:r>
                      <w:ins w:id="115" w:author="Emma Sophia Donnelly" w:date="2025-04-29T13:56:00Z">
                        <m:rPr>
                          <m:sty m:val="p"/>
                        </m:rPr>
                        <w:rPr>
                          <w:rFonts w:ascii="Cambria Math" w:eastAsiaTheme="minorEastAsia" w:hAnsi="Cambria Math" w:cs="Times New Roman"/>
                          <w:sz w:val="24"/>
                          <w:szCs w:val="24"/>
                        </w:rPr>
                        <m:t>log⁡</m:t>
                      </w:ins>
                    </m:r>
                    <m:r>
                      <w:ins w:id="116" w:author="Emma Sophia Donnelly" w:date="2025-04-29T13:56:00Z">
                        <w:rPr>
                          <w:rFonts w:ascii="Cambria Math" w:eastAsiaTheme="minorEastAsia" w:hAnsi="Cambria Math" w:cs="Times New Roman"/>
                          <w:sz w:val="24"/>
                          <w:szCs w:val="24"/>
                        </w:rPr>
                        <m:t>(</m:t>
                      </w:ins>
                    </m:r>
                    <m:sSub>
                      <m:sSubPr>
                        <m:ctrlPr>
                          <w:ins w:id="117" w:author="Emma Sophia Donnelly" w:date="2025-04-29T13:56:00Z">
                            <w:rPr>
                              <w:rFonts w:ascii="Cambria Math" w:eastAsiaTheme="minorEastAsia" w:hAnsi="Cambria Math" w:cs="Times New Roman"/>
                              <w:i/>
                              <w:sz w:val="24"/>
                              <w:szCs w:val="24"/>
                            </w:rPr>
                          </w:ins>
                        </m:ctrlPr>
                      </m:sSubPr>
                      <m:e>
                        <m:r>
                          <w:ins w:id="118" w:author="Emma Sophia Donnelly" w:date="2025-04-29T13:56:00Z">
                            <w:rPr>
                              <w:rFonts w:ascii="Cambria Math" w:eastAsiaTheme="minorEastAsia" w:hAnsi="Cambria Math" w:cs="Times New Roman"/>
                              <w:sz w:val="24"/>
                              <w:szCs w:val="24"/>
                            </w:rPr>
                            <m:t>Pr</m:t>
                          </w:ins>
                        </m:r>
                      </m:e>
                      <m:sub>
                        <m:r>
                          <w:ins w:id="119" w:author="Emma Sophia Donnelly" w:date="2025-04-29T13:56:00Z">
                            <w:rPr>
                              <w:rFonts w:ascii="Cambria Math" w:eastAsiaTheme="minorEastAsia" w:hAnsi="Cambria Math" w:cs="Times New Roman"/>
                              <w:sz w:val="24"/>
                              <w:szCs w:val="24"/>
                            </w:rPr>
                            <m:t>ijt</m:t>
                          </w:ins>
                        </m:r>
                      </m:sub>
                    </m:sSub>
                    <m:r>
                      <w:ins w:id="120" w:author="Emma Sophia Donnelly" w:date="2025-04-29T13:56:00Z">
                        <w:rPr>
                          <w:rFonts w:ascii="Cambria Math" w:eastAsiaTheme="minorEastAsia" w:hAnsi="Cambria Math" w:cs="Times New Roman"/>
                          <w:sz w:val="24"/>
                          <w:szCs w:val="24"/>
                        </w:rPr>
                        <m:t>)</m:t>
                      </w:ins>
                    </m:r>
                  </m:e>
                </m:nary>
              </m:e>
            </m:nary>
          </m:e>
        </m:nary>
      </m:oMath>
    </w:p>
    <w:p w14:paraId="73FB7176" w14:textId="7610A2DC" w:rsidR="0084792C" w:rsidRDefault="0084792C" w:rsidP="0084792C">
      <w:pPr>
        <w:spacing w:line="480" w:lineRule="auto"/>
        <w:rPr>
          <w:moveTo w:id="121" w:author="Emma Sophia Donnelly" w:date="2025-04-29T13:56:00Z"/>
          <w:rFonts w:ascii="Times New Roman" w:eastAsiaTheme="minorEastAsia" w:hAnsi="Times New Roman" w:cs="Times New Roman"/>
          <w:sz w:val="24"/>
          <w:szCs w:val="24"/>
        </w:rPr>
      </w:pPr>
      <w:moveToRangeStart w:id="122" w:author="Emma Sophia Donnelly" w:date="2025-04-29T13:56:00Z" w:name="move196827423"/>
      <w:moveTo w:id="123" w:author="Emma Sophia Donnelly" w:date="2025-04-29T13:56:00Z">
        <w:r w:rsidRPr="009502E9">
          <w:rPr>
            <w:rFonts w:ascii="Times New Roman" w:hAnsi="Times New Roman" w:cs="Times New Roman"/>
            <w:sz w:val="24"/>
            <w:szCs w:val="24"/>
          </w:rPr>
          <w:t>where</w:t>
        </w:r>
        <w: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1(d</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=j)</m:t>
          </m:r>
        </m:oMath>
        <w:moveTo w:id="124" w:author="Emma Sophia Donnelly" w:date="2025-04-29T13:56:00Z">
          <w:r>
            <w:rPr>
              <w:rFonts w:eastAsiaTheme="minorEastAsia"/>
              <w:sz w:val="24"/>
              <w:szCs w:val="24"/>
            </w:rPr>
            <w:t xml:space="preserve"> i</w:t>
          </w:r>
          <w:proofErr w:type="spellStart"/>
          <w:r w:rsidRPr="009502E9">
            <w:rPr>
              <w:rFonts w:ascii="Times New Roman" w:eastAsiaTheme="minorEastAsia" w:hAnsi="Times New Roman" w:cs="Times New Roman"/>
              <w:sz w:val="24"/>
              <w:szCs w:val="24"/>
            </w:rPr>
            <w:t>s</w:t>
          </w:r>
          <w:proofErr w:type="spellEnd"/>
          <w:r w:rsidRPr="009502E9">
            <w:rPr>
              <w:rFonts w:ascii="Times New Roman" w:eastAsiaTheme="minorEastAsia" w:hAnsi="Times New Roman" w:cs="Times New Roman"/>
              <w:sz w:val="24"/>
              <w:szCs w:val="24"/>
            </w:rPr>
            <w:t xml:space="preserve"> an indicator equal to 1 if household </w:t>
          </w:r>
          <w:proofErr w:type="spellStart"/>
          <w:r w:rsidRPr="009502E9">
            <w:rPr>
              <w:rFonts w:ascii="Times New Roman" w:eastAsiaTheme="minorEastAsia" w:hAnsi="Times New Roman" w:cs="Times New Roman"/>
              <w:i/>
              <w:iCs/>
              <w:sz w:val="24"/>
              <w:szCs w:val="24"/>
            </w:rPr>
            <w:t>i</w:t>
          </w:r>
          <w:proofErr w:type="spellEnd"/>
          <w:r w:rsidRPr="009502E9">
            <w:rPr>
              <w:rFonts w:ascii="Times New Roman" w:eastAsiaTheme="minorEastAsia" w:hAnsi="Times New Roman" w:cs="Times New Roman"/>
              <w:i/>
              <w:iCs/>
              <w:sz w:val="24"/>
              <w:szCs w:val="24"/>
            </w:rPr>
            <w:t xml:space="preserve"> </w:t>
          </w:r>
          <w:r w:rsidRPr="009502E9">
            <w:rPr>
              <w:rFonts w:ascii="Times New Roman" w:eastAsiaTheme="minorEastAsia" w:hAnsi="Times New Roman" w:cs="Times New Roman"/>
              <w:sz w:val="24"/>
              <w:szCs w:val="24"/>
            </w:rPr>
            <w:t xml:space="preserve">chooses block </w:t>
          </w:r>
          <w:r w:rsidRPr="009502E9">
            <w:rPr>
              <w:rFonts w:ascii="Times New Roman" w:eastAsiaTheme="minorEastAsia" w:hAnsi="Times New Roman" w:cs="Times New Roman"/>
              <w:i/>
              <w:iCs/>
              <w:sz w:val="24"/>
              <w:szCs w:val="24"/>
            </w:rPr>
            <w:t>j</w:t>
          </w:r>
          <w:r w:rsidRPr="009502E9">
            <w:rPr>
              <w:rFonts w:ascii="Times New Roman" w:eastAsiaTheme="minorEastAsia" w:hAnsi="Times New Roman" w:cs="Times New Roman"/>
              <w:sz w:val="24"/>
              <w:szCs w:val="24"/>
            </w:rPr>
            <w:t xml:space="preserve"> at time </w:t>
          </w:r>
          <w:proofErr w:type="gramStart"/>
          <w:r w:rsidRPr="009502E9">
            <w:rPr>
              <w:rFonts w:ascii="Times New Roman" w:eastAsiaTheme="minorEastAsia" w:hAnsi="Times New Roman" w:cs="Times New Roman"/>
              <w:i/>
              <w:iCs/>
              <w:sz w:val="24"/>
              <w:szCs w:val="24"/>
            </w:rPr>
            <w:t>t</w:t>
          </w:r>
          <w:r w:rsidRPr="009502E9">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 outer loop varies heterogeneous choice shares to recover household-specific parameter estimates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ik</m:t>
                </m:r>
              </m:sub>
            </m:sSub>
          </m:oMath>
          <w:moveTo w:id="125" w:author="Emma Sophia Donnelly" w:date="2025-04-29T13:56:00Z">
            <w:r>
              <w:rPr>
                <w:rFonts w:ascii="Times New Roman" w:eastAsiaTheme="minorEastAsia" w:hAnsi="Times New Roman" w:cs="Times New Roman"/>
                <w:sz w:val="24"/>
                <w:szCs w:val="24"/>
              </w:rPr>
              <w:t>.</w:t>
            </w:r>
          </w:moveTo>
          <w:ins w:id="126" w:author="Emma Sophia Donnelly" w:date="2025-04-29T13:57:00Z">
            <w:r w:rsidR="00DD0153">
              <w:rPr>
                <w:rFonts w:ascii="Times New Roman" w:eastAsiaTheme="minorEastAsia" w:hAnsi="Times New Roman" w:cs="Times New Roman"/>
                <w:sz w:val="24"/>
                <w:szCs w:val="24"/>
              </w:rPr>
              <w:t xml:space="preserve"> The goal of the first stage is to maximize the likelihood function. </w:t>
            </w:r>
          </w:ins>
          <w:ins w:id="127" w:author="Emma Sophia Donnelly" w:date="2025-04-29T13:58:00Z">
            <w:r w:rsidR="00DD0153">
              <w:rPr>
                <w:rFonts w:ascii="Times New Roman" w:eastAsiaTheme="minorEastAsia" w:hAnsi="Times New Roman" w:cs="Times New Roman"/>
                <w:sz w:val="24"/>
                <w:szCs w:val="24"/>
              </w:rPr>
              <w:t>The likelihood function is maximized at the vector</w:t>
            </w:r>
          </w:ins>
          <w:ins w:id="128" w:author="Emma Sophia Donnelly" w:date="2025-04-29T13:59:00Z">
            <w:r w:rsidR="00DD0153">
              <w:rPr>
                <w:rFonts w:ascii="Times New Roman" w:eastAsiaTheme="minorEastAsia" w:hAnsi="Times New Roman" w:cs="Times New Roman"/>
                <w:sz w:val="24"/>
                <w:szCs w:val="24"/>
              </w:rPr>
              <w:t xml:space="preserve"> </w:t>
            </w:r>
          </w:ins>
          <m:oMath>
            <m:r>
              <w:ins w:id="129" w:author="Emma Sophia Donnelly" w:date="2025-04-29T13:59:00Z">
                <w:rPr>
                  <w:rFonts w:ascii="Cambria Math" w:eastAsiaTheme="minorEastAsia" w:hAnsi="Cambria Math" w:cs="Times New Roman"/>
                  <w:sz w:val="24"/>
                  <w:szCs w:val="24"/>
                </w:rPr>
                <m:t>δ</m:t>
              </w:ins>
            </m:r>
          </m:oMath>
          <w:ins w:id="130" w:author="Emma Sophia Donnelly" w:date="2025-04-29T13:59:00Z">
            <w:r w:rsidR="00DD0153">
              <w:rPr>
                <w:rFonts w:ascii="Times New Roman" w:eastAsiaTheme="minorEastAsia" w:hAnsi="Times New Roman" w:cs="Times New Roman"/>
                <w:sz w:val="24"/>
                <w:szCs w:val="24"/>
              </w:rPr>
              <w:t xml:space="preserve"> that forces the sum of the </w:t>
            </w:r>
          </w:ins>
          <w:ins w:id="131" w:author="Emma Sophia Donnelly" w:date="2025-04-29T14:00:00Z">
            <w:r w:rsidR="00DD0153">
              <w:rPr>
                <w:rFonts w:ascii="Times New Roman" w:eastAsiaTheme="minorEastAsia" w:hAnsi="Times New Roman" w:cs="Times New Roman"/>
                <w:sz w:val="24"/>
                <w:szCs w:val="24"/>
              </w:rPr>
              <w:t xml:space="preserve">predicted probability shares equal the total supply of houses, </w:t>
            </w:r>
          </w:ins>
          <m:oMath>
            <m:sSub>
              <m:sSubPr>
                <m:ctrlPr>
                  <w:ins w:id="132" w:author="Emma Sophia Donnelly" w:date="2025-04-29T14:00:00Z">
                    <w:rPr>
                      <w:rFonts w:ascii="Cambria Math" w:eastAsiaTheme="minorEastAsia" w:hAnsi="Cambria Math" w:cs="Times New Roman"/>
                      <w:i/>
                      <w:sz w:val="24"/>
                      <w:szCs w:val="24"/>
                    </w:rPr>
                  </w:ins>
                </m:ctrlPr>
              </m:sSubPr>
              <m:e>
                <m:r>
                  <w:ins w:id="133" w:author="Emma Sophia Donnelly" w:date="2025-04-29T14:00:00Z">
                    <w:rPr>
                      <w:rFonts w:ascii="Cambria Math" w:eastAsiaTheme="minorEastAsia" w:hAnsi="Cambria Math" w:cs="Times New Roman"/>
                      <w:sz w:val="24"/>
                      <w:szCs w:val="24"/>
                    </w:rPr>
                    <m:t>S</m:t>
                  </w:ins>
                </m:r>
              </m:e>
              <m:sub>
                <m:r>
                  <w:ins w:id="134" w:author="Emma Sophia Donnelly" w:date="2025-04-29T14:00:00Z">
                    <w:rPr>
                      <w:rFonts w:ascii="Cambria Math" w:eastAsiaTheme="minorEastAsia" w:hAnsi="Cambria Math" w:cs="Times New Roman"/>
                      <w:sz w:val="24"/>
                      <w:szCs w:val="24"/>
                    </w:rPr>
                    <m:t>jt</m:t>
                  </w:ins>
                </m:r>
              </m:sub>
            </m:sSub>
            <m:r>
              <w:ins w:id="135" w:author="Emma Sophia Donnelly" w:date="2025-04-29T14:00:00Z">
                <w:rPr>
                  <w:rFonts w:ascii="Cambria Math" w:eastAsiaTheme="minorEastAsia" w:hAnsi="Cambria Math" w:cs="Times New Roman"/>
                  <w:sz w:val="24"/>
                  <w:szCs w:val="24"/>
                </w:rPr>
                <m:t>=</m:t>
              </w:ins>
            </m:r>
            <m:nary>
              <m:naryPr>
                <m:chr m:val="∑"/>
                <m:limLoc m:val="undOvr"/>
                <m:supHide m:val="1"/>
                <m:ctrlPr>
                  <w:ins w:id="136" w:author="Emma Sophia Donnelly" w:date="2025-04-29T14:00:00Z">
                    <w:rPr>
                      <w:rFonts w:ascii="Cambria Math" w:eastAsiaTheme="minorEastAsia" w:hAnsi="Cambria Math" w:cs="Times New Roman"/>
                      <w:i/>
                      <w:sz w:val="24"/>
                      <w:szCs w:val="24"/>
                    </w:rPr>
                  </w:ins>
                </m:ctrlPr>
              </m:naryPr>
              <m:sub>
                <m:r>
                  <w:ins w:id="137" w:author="Emma Sophia Donnelly" w:date="2025-04-29T14:00:00Z">
                    <w:rPr>
                      <w:rFonts w:ascii="Cambria Math" w:eastAsiaTheme="minorEastAsia" w:hAnsi="Cambria Math" w:cs="Times New Roman"/>
                      <w:sz w:val="24"/>
                      <w:szCs w:val="24"/>
                    </w:rPr>
                    <m:t>i</m:t>
                  </w:ins>
                </m:r>
              </m:sub>
              <m:sup/>
              <m:e>
                <m:sSub>
                  <m:sSubPr>
                    <m:ctrlPr>
                      <w:ins w:id="138" w:author="Emma Sophia Donnelly" w:date="2025-04-29T14:00:00Z">
                        <w:rPr>
                          <w:rFonts w:ascii="Cambria Math" w:eastAsiaTheme="minorEastAsia" w:hAnsi="Cambria Math" w:cs="Times New Roman"/>
                          <w:i/>
                          <w:sz w:val="24"/>
                          <w:szCs w:val="24"/>
                        </w:rPr>
                      </w:ins>
                    </m:ctrlPr>
                  </m:sSubPr>
                  <m:e>
                    <m:r>
                      <w:ins w:id="139" w:author="Emma Sophia Donnelly" w:date="2025-04-29T14:00:00Z">
                        <w:rPr>
                          <w:rFonts w:ascii="Cambria Math" w:eastAsiaTheme="minorEastAsia" w:hAnsi="Cambria Math" w:cs="Times New Roman"/>
                          <w:sz w:val="24"/>
                          <w:szCs w:val="24"/>
                        </w:rPr>
                        <m:t>Pr</m:t>
                      </w:ins>
                    </m:r>
                  </m:e>
                  <m:sub>
                    <m:r>
                      <w:ins w:id="140" w:author="Emma Sophia Donnelly" w:date="2025-04-29T14:00:00Z">
                        <w:rPr>
                          <w:rFonts w:ascii="Cambria Math" w:eastAsiaTheme="minorEastAsia" w:hAnsi="Cambria Math" w:cs="Times New Roman"/>
                          <w:sz w:val="24"/>
                          <w:szCs w:val="24"/>
                        </w:rPr>
                        <m:t>ijt</m:t>
                      </w:ins>
                    </m:r>
                  </m:sub>
                </m:sSub>
                <m:r>
                  <w:ins w:id="141" w:author="Emma Sophia Donnelly" w:date="2025-04-29T14:00:00Z">
                    <w:rPr>
                      <w:rFonts w:ascii="Cambria Math" w:eastAsiaTheme="minorEastAsia" w:hAnsi="Cambria Math" w:cs="Times New Roman"/>
                      <w:sz w:val="24"/>
                      <w:szCs w:val="24"/>
                    </w:rPr>
                    <m:t xml:space="preserve"> ∀jt.</m:t>
                  </w:ins>
                </m:r>
              </m:e>
            </m:nary>
          </m:oMath>
          <w:ins w:id="142" w:author="Emma Sophia Donnelly" w:date="2025-04-29T14:00:00Z">
            <w:r w:rsidR="00DD0153">
              <w:rPr>
                <w:rFonts w:ascii="Times New Roman" w:eastAsiaTheme="minorEastAsia" w:hAnsi="Times New Roman" w:cs="Times New Roman"/>
                <w:sz w:val="24"/>
                <w:szCs w:val="24"/>
              </w:rPr>
              <w:t xml:space="preserve"> This is shown by taking the derivative of (8)</w:t>
            </w:r>
          </w:ins>
          <w:ins w:id="143" w:author="Emma Sophia Donnelly" w:date="2025-04-29T14:01:00Z">
            <w:r w:rsidR="00DD0153">
              <w:rPr>
                <w:rFonts w:ascii="Times New Roman" w:eastAsiaTheme="minorEastAsia" w:hAnsi="Times New Roman" w:cs="Times New Roman"/>
                <w:sz w:val="24"/>
                <w:szCs w:val="24"/>
              </w:rPr>
              <w:t xml:space="preserve">, the log-likelihood function, with respect to </w:t>
            </w:r>
          </w:ins>
          <m:oMath>
            <m:sSub>
              <m:sSubPr>
                <m:ctrlPr>
                  <w:ins w:id="144" w:author="Emma Sophia Donnelly" w:date="2025-04-29T14:01:00Z">
                    <w:rPr>
                      <w:rFonts w:ascii="Cambria Math" w:eastAsiaTheme="minorEastAsia" w:hAnsi="Cambria Math" w:cs="Times New Roman"/>
                      <w:i/>
                      <w:sz w:val="24"/>
                      <w:szCs w:val="24"/>
                    </w:rPr>
                  </w:ins>
                </m:ctrlPr>
              </m:sSubPr>
              <m:e>
                <m:r>
                  <w:ins w:id="145" w:author="Emma Sophia Donnelly" w:date="2025-04-29T14:01:00Z">
                    <w:rPr>
                      <w:rFonts w:ascii="Cambria Math" w:eastAsiaTheme="minorEastAsia" w:hAnsi="Cambria Math" w:cs="Times New Roman"/>
                      <w:sz w:val="24"/>
                      <w:szCs w:val="24"/>
                    </w:rPr>
                    <m:t>δ</m:t>
                  </w:ins>
                </m:r>
              </m:e>
              <m:sub>
                <m:r>
                  <w:ins w:id="146" w:author="Emma Sophia Donnelly" w:date="2025-04-29T14:01:00Z">
                    <w:rPr>
                      <w:rFonts w:ascii="Cambria Math" w:eastAsiaTheme="minorEastAsia" w:hAnsi="Cambria Math" w:cs="Times New Roman"/>
                      <w:sz w:val="24"/>
                      <w:szCs w:val="24"/>
                    </w:rPr>
                    <m:t>jt</m:t>
                  </w:ins>
                </m:r>
              </m:sub>
            </m:sSub>
          </m:oMath>
          <w:ins w:id="147" w:author="Emma Sophia Donnelly" w:date="2025-04-29T14:02:00Z">
            <w:r w:rsidR="00DD0153">
              <w:rPr>
                <w:rFonts w:ascii="Times New Roman" w:eastAsiaTheme="minorEastAsia" w:hAnsi="Times New Roman" w:cs="Times New Roman"/>
                <w:sz w:val="24"/>
                <w:szCs w:val="24"/>
              </w:rPr>
              <w:t xml:space="preserve">, as demonstrated by </w:t>
            </w:r>
            <w:r w:rsidR="00DD0153">
              <w:rPr>
                <w:rFonts w:ascii="Times New Roman" w:hAnsi="Times New Roman" w:cs="Times New Roman"/>
                <w:sz w:val="24"/>
                <w:szCs w:val="24"/>
              </w:rPr>
              <w:t>Bayer et al., 2004</w:t>
            </w:r>
            <w:r w:rsidR="00DD0153">
              <w:rPr>
                <w:rFonts w:ascii="Times New Roman" w:eastAsiaTheme="minorEastAsia" w:hAnsi="Times New Roman" w:cs="Times New Roman"/>
                <w:iCs/>
                <w:sz w:val="24"/>
                <w:szCs w:val="24"/>
              </w:rPr>
              <w:t>.</w:t>
            </w:r>
          </w:ins>
        </w:moveTo>
      </w:moveTo>
    </w:p>
    <w:moveToRangeEnd w:id="122"/>
    <w:p w14:paraId="0298B167" w14:textId="6DF8FB2B" w:rsidR="0084792C" w:rsidRDefault="00DD0153" w:rsidP="004B336A">
      <w:pPr>
        <w:spacing w:line="480" w:lineRule="auto"/>
        <w:rPr>
          <w:ins w:id="148" w:author="Emma Sophia Donnelly" w:date="2025-04-29T14:04:00Z"/>
          <w:rFonts w:ascii="Times New Roman" w:eastAsiaTheme="minorEastAsia" w:hAnsi="Times New Roman" w:cs="Times New Roman"/>
          <w:sz w:val="24"/>
          <w:szCs w:val="24"/>
        </w:rPr>
      </w:pPr>
      <w:ins w:id="149" w:author="Emma Sophia Donnelly" w:date="2025-04-29T14:03:00Z">
        <w:r>
          <w:rPr>
            <w:rFonts w:ascii="Times New Roman" w:eastAsiaTheme="minorEastAsia" w:hAnsi="Times New Roman" w:cs="Times New Roman"/>
            <w:sz w:val="24"/>
            <w:szCs w:val="24"/>
          </w:rPr>
          <w:tab/>
        </w:r>
      </w:ins>
      <w:ins w:id="150" w:author="Emma Sophia Donnelly" w:date="2025-04-29T14:04:00Z">
        <w:r>
          <w:rPr>
            <w:rFonts w:ascii="Times New Roman" w:eastAsiaTheme="minorEastAsia" w:hAnsi="Times New Roman" w:cs="Times New Roman"/>
            <w:sz w:val="24"/>
            <w:szCs w:val="24"/>
          </w:rPr>
          <w:t xml:space="preserve">The contraction mapping is </w:t>
        </w:r>
      </w:ins>
    </w:p>
    <w:p w14:paraId="03C894B0" w14:textId="206A2BD1" w:rsidR="00DD0153" w:rsidRDefault="00DD0153" w:rsidP="004B336A">
      <w:pPr>
        <w:spacing w:line="480" w:lineRule="auto"/>
        <w:rPr>
          <w:ins w:id="151" w:author="Emma Sophia Donnelly" w:date="2025-04-29T14:07:00Z"/>
          <w:rFonts w:ascii="Times New Roman" w:eastAsiaTheme="minorEastAsia" w:hAnsi="Times New Roman" w:cs="Times New Roman"/>
          <w:sz w:val="24"/>
          <w:szCs w:val="24"/>
        </w:rPr>
      </w:pPr>
      <w:ins w:id="152" w:author="Emma Sophia Donnelly" w:date="2025-04-29T14:04:00Z">
        <w:r>
          <w:rPr>
            <w:rFonts w:ascii="Times New Roman" w:eastAsiaTheme="minorEastAsia" w:hAnsi="Times New Roman" w:cs="Times New Roman"/>
            <w:sz w:val="24"/>
            <w:szCs w:val="24"/>
          </w:rPr>
          <w:t xml:space="preserve">(9) </w:t>
        </w:r>
      </w:ins>
      <m:oMath>
        <m:sSubSup>
          <m:sSubSupPr>
            <m:ctrlPr>
              <w:ins w:id="153" w:author="Emma Sophia Donnelly" w:date="2025-04-29T14:04:00Z">
                <w:rPr>
                  <w:rFonts w:ascii="Cambria Math" w:eastAsiaTheme="minorEastAsia" w:hAnsi="Cambria Math" w:cs="Times New Roman"/>
                  <w:i/>
                  <w:sz w:val="24"/>
                  <w:szCs w:val="24"/>
                </w:rPr>
              </w:ins>
            </m:ctrlPr>
          </m:sSubSupPr>
          <m:e>
            <m:r>
              <w:ins w:id="154" w:author="Emma Sophia Donnelly" w:date="2025-04-29T14:04:00Z">
                <w:rPr>
                  <w:rFonts w:ascii="Cambria Math" w:eastAsiaTheme="minorEastAsia" w:hAnsi="Cambria Math" w:cs="Times New Roman"/>
                  <w:sz w:val="24"/>
                  <w:szCs w:val="24"/>
                </w:rPr>
                <m:t>δ</m:t>
              </w:ins>
            </m:r>
          </m:e>
          <m:sub>
            <m:r>
              <w:ins w:id="155" w:author="Emma Sophia Donnelly" w:date="2025-04-29T14:04:00Z">
                <w:rPr>
                  <w:rFonts w:ascii="Cambria Math" w:eastAsiaTheme="minorEastAsia" w:hAnsi="Cambria Math" w:cs="Times New Roman"/>
                  <w:sz w:val="24"/>
                  <w:szCs w:val="24"/>
                </w:rPr>
                <m:t>j</m:t>
              </w:ins>
            </m:r>
            <m:r>
              <w:ins w:id="156" w:author="Emma Sophia Donnelly" w:date="2025-04-29T14:06:00Z">
                <w:rPr>
                  <w:rFonts w:ascii="Cambria Math" w:eastAsiaTheme="minorEastAsia" w:hAnsi="Cambria Math" w:cs="Times New Roman"/>
                  <w:sz w:val="24"/>
                  <w:szCs w:val="24"/>
                </w:rPr>
                <m:t>t</m:t>
              </w:ins>
            </m:r>
          </m:sub>
          <m:sup>
            <m:r>
              <w:ins w:id="157" w:author="Emma Sophia Donnelly" w:date="2025-04-29T14:07:00Z">
                <w:rPr>
                  <w:rFonts w:ascii="Cambria Math" w:eastAsiaTheme="minorEastAsia" w:hAnsi="Cambria Math" w:cs="Times New Roman"/>
                  <w:sz w:val="24"/>
                  <w:szCs w:val="24"/>
                </w:rPr>
                <m:t>c</m:t>
              </w:ins>
            </m:r>
            <m:r>
              <w:ins w:id="158" w:author="Emma Sophia Donnelly" w:date="2025-04-29T14:04:00Z">
                <w:rPr>
                  <w:rFonts w:ascii="Cambria Math" w:eastAsiaTheme="minorEastAsia" w:hAnsi="Cambria Math" w:cs="Times New Roman"/>
                  <w:sz w:val="24"/>
                  <w:szCs w:val="24"/>
                </w:rPr>
                <m:t>+1</m:t>
              </w:ins>
            </m:r>
          </m:sup>
        </m:sSubSup>
        <m:r>
          <w:ins w:id="159" w:author="Emma Sophia Donnelly" w:date="2025-04-29T14:04:00Z">
            <w:rPr>
              <w:rFonts w:ascii="Cambria Math" w:eastAsiaTheme="minorEastAsia" w:hAnsi="Cambria Math" w:cs="Times New Roman"/>
              <w:sz w:val="24"/>
              <w:szCs w:val="24"/>
            </w:rPr>
            <m:t>=</m:t>
          </w:ins>
        </m:r>
        <m:sSubSup>
          <m:sSubSupPr>
            <m:ctrlPr>
              <w:ins w:id="160" w:author="Emma Sophia Donnelly" w:date="2025-04-29T14:04:00Z">
                <w:rPr>
                  <w:rFonts w:ascii="Cambria Math" w:eastAsiaTheme="minorEastAsia" w:hAnsi="Cambria Math" w:cs="Times New Roman"/>
                  <w:i/>
                  <w:sz w:val="24"/>
                  <w:szCs w:val="24"/>
                </w:rPr>
              </w:ins>
            </m:ctrlPr>
          </m:sSubSupPr>
          <m:e>
            <m:r>
              <w:ins w:id="161" w:author="Emma Sophia Donnelly" w:date="2025-04-29T14:04:00Z">
                <w:rPr>
                  <w:rFonts w:ascii="Cambria Math" w:eastAsiaTheme="minorEastAsia" w:hAnsi="Cambria Math" w:cs="Times New Roman"/>
                  <w:sz w:val="24"/>
                  <w:szCs w:val="24"/>
                </w:rPr>
                <m:t>δ</m:t>
              </w:ins>
            </m:r>
          </m:e>
          <m:sub>
            <m:r>
              <w:ins w:id="162" w:author="Emma Sophia Donnelly" w:date="2025-04-29T14:04:00Z">
                <w:rPr>
                  <w:rFonts w:ascii="Cambria Math" w:eastAsiaTheme="minorEastAsia" w:hAnsi="Cambria Math" w:cs="Times New Roman"/>
                  <w:sz w:val="24"/>
                  <w:szCs w:val="24"/>
                </w:rPr>
                <m:t>j</m:t>
              </w:ins>
            </m:r>
            <m:r>
              <w:ins w:id="163" w:author="Emma Sophia Donnelly" w:date="2025-04-29T14:06:00Z">
                <w:rPr>
                  <w:rFonts w:ascii="Cambria Math" w:eastAsiaTheme="minorEastAsia" w:hAnsi="Cambria Math" w:cs="Times New Roman"/>
                  <w:sz w:val="24"/>
                  <w:szCs w:val="24"/>
                </w:rPr>
                <m:t>t</m:t>
              </w:ins>
            </m:r>
          </m:sub>
          <m:sup>
            <m:r>
              <w:ins w:id="164" w:author="Emma Sophia Donnelly" w:date="2025-04-29T14:07:00Z">
                <w:rPr>
                  <w:rFonts w:ascii="Cambria Math" w:eastAsiaTheme="minorEastAsia" w:hAnsi="Cambria Math" w:cs="Times New Roman"/>
                  <w:sz w:val="24"/>
                  <w:szCs w:val="24"/>
                </w:rPr>
                <m:t>c</m:t>
              </w:ins>
            </m:r>
          </m:sup>
        </m:sSubSup>
        <m:r>
          <w:ins w:id="165" w:author="Emma Sophia Donnelly" w:date="2025-04-29T14:05:00Z">
            <w:rPr>
              <w:rFonts w:ascii="Cambria Math" w:eastAsiaTheme="minorEastAsia" w:hAnsi="Cambria Math" w:cs="Times New Roman"/>
              <w:sz w:val="24"/>
              <w:szCs w:val="24"/>
            </w:rPr>
            <m:t>-ln</m:t>
          </w:ins>
        </m:r>
        <m:d>
          <m:dPr>
            <m:ctrlPr>
              <w:ins w:id="166" w:author="Emma Sophia Donnelly" w:date="2025-04-29T14:05:00Z">
                <w:rPr>
                  <w:rFonts w:ascii="Cambria Math" w:eastAsiaTheme="minorEastAsia" w:hAnsi="Cambria Math" w:cs="Times New Roman"/>
                  <w:i/>
                  <w:sz w:val="24"/>
                  <w:szCs w:val="24"/>
                </w:rPr>
              </w:ins>
            </m:ctrlPr>
          </m:dPr>
          <m:e>
            <m:nary>
              <m:naryPr>
                <m:chr m:val="∑"/>
                <m:limLoc m:val="undOvr"/>
                <m:supHide m:val="1"/>
                <m:ctrlPr>
                  <w:ins w:id="167" w:author="Emma Sophia Donnelly" w:date="2025-04-29T14:05:00Z">
                    <w:rPr>
                      <w:rFonts w:ascii="Cambria Math" w:eastAsiaTheme="minorEastAsia" w:hAnsi="Cambria Math" w:cs="Times New Roman"/>
                      <w:i/>
                      <w:sz w:val="24"/>
                      <w:szCs w:val="24"/>
                    </w:rPr>
                  </w:ins>
                </m:ctrlPr>
              </m:naryPr>
              <m:sub>
                <m:r>
                  <w:ins w:id="168" w:author="Emma Sophia Donnelly" w:date="2025-04-29T14:05:00Z">
                    <w:rPr>
                      <w:rFonts w:ascii="Cambria Math" w:eastAsiaTheme="minorEastAsia" w:hAnsi="Cambria Math" w:cs="Times New Roman"/>
                      <w:sz w:val="24"/>
                      <w:szCs w:val="24"/>
                    </w:rPr>
                    <m:t>i</m:t>
                  </w:ins>
                </m:r>
              </m:sub>
              <m:sup/>
              <m:e>
                <m:f>
                  <m:fPr>
                    <m:ctrlPr>
                      <w:ins w:id="169" w:author="Emma Sophia Donnelly" w:date="2025-04-29T14:05:00Z">
                        <w:rPr>
                          <w:rFonts w:ascii="Cambria Math" w:eastAsiaTheme="minorEastAsia" w:hAnsi="Cambria Math" w:cs="Times New Roman"/>
                          <w:i/>
                          <w:sz w:val="24"/>
                          <w:szCs w:val="24"/>
                        </w:rPr>
                      </w:ins>
                    </m:ctrlPr>
                  </m:fPr>
                  <m:num>
                    <m:sSub>
                      <m:sSubPr>
                        <m:ctrlPr>
                          <w:ins w:id="170" w:author="Emma Sophia Donnelly" w:date="2025-04-29T14:06:00Z">
                            <w:rPr>
                              <w:rFonts w:ascii="Cambria Math" w:eastAsiaTheme="minorEastAsia" w:hAnsi="Cambria Math" w:cs="Times New Roman"/>
                              <w:i/>
                              <w:sz w:val="24"/>
                              <w:szCs w:val="24"/>
                            </w:rPr>
                          </w:ins>
                        </m:ctrlPr>
                      </m:sSubPr>
                      <m:e>
                        <m:acc>
                          <m:accPr>
                            <m:ctrlPr>
                              <w:ins w:id="171" w:author="Emma Sophia Donnelly" w:date="2025-04-29T14:06:00Z">
                                <w:rPr>
                                  <w:rFonts w:ascii="Cambria Math" w:eastAsiaTheme="minorEastAsia" w:hAnsi="Cambria Math" w:cs="Times New Roman"/>
                                  <w:i/>
                                  <w:sz w:val="24"/>
                                  <w:szCs w:val="24"/>
                                </w:rPr>
                              </w:ins>
                            </m:ctrlPr>
                          </m:accPr>
                          <m:e>
                            <m:r>
                              <w:ins w:id="172" w:author="Emma Sophia Donnelly" w:date="2025-04-29T14:06:00Z">
                                <w:rPr>
                                  <w:rFonts w:ascii="Cambria Math" w:eastAsiaTheme="minorEastAsia" w:hAnsi="Cambria Math" w:cs="Times New Roman"/>
                                  <w:sz w:val="24"/>
                                  <w:szCs w:val="24"/>
                                </w:rPr>
                                <m:t>Pr</m:t>
                              </w:ins>
                            </m:r>
                          </m:e>
                        </m:acc>
                      </m:e>
                      <m:sub>
                        <m:r>
                          <w:ins w:id="173" w:author="Emma Sophia Donnelly" w:date="2025-04-29T14:06:00Z">
                            <w:rPr>
                              <w:rFonts w:ascii="Cambria Math" w:eastAsiaTheme="minorEastAsia" w:hAnsi="Cambria Math" w:cs="Times New Roman"/>
                              <w:sz w:val="24"/>
                              <w:szCs w:val="24"/>
                            </w:rPr>
                            <m:t>ijt</m:t>
                          </w:ins>
                        </m:r>
                      </m:sub>
                    </m:sSub>
                  </m:num>
                  <m:den>
                    <m:sSub>
                      <m:sSubPr>
                        <m:ctrlPr>
                          <w:ins w:id="174" w:author="Emma Sophia Donnelly" w:date="2025-04-29T14:06:00Z">
                            <w:rPr>
                              <w:rFonts w:ascii="Cambria Math" w:eastAsiaTheme="minorEastAsia" w:hAnsi="Cambria Math" w:cs="Times New Roman"/>
                              <w:i/>
                              <w:sz w:val="24"/>
                              <w:szCs w:val="24"/>
                            </w:rPr>
                          </w:ins>
                        </m:ctrlPr>
                      </m:sSubPr>
                      <m:e>
                        <m:r>
                          <w:ins w:id="175" w:author="Emma Sophia Donnelly" w:date="2025-04-29T14:06:00Z">
                            <w:rPr>
                              <w:rFonts w:ascii="Cambria Math" w:eastAsiaTheme="minorEastAsia" w:hAnsi="Cambria Math" w:cs="Times New Roman"/>
                              <w:sz w:val="24"/>
                              <w:szCs w:val="24"/>
                            </w:rPr>
                            <m:t>S</m:t>
                          </w:ins>
                        </m:r>
                      </m:e>
                      <m:sub>
                        <m:r>
                          <w:ins w:id="176" w:author="Emma Sophia Donnelly" w:date="2025-04-29T14:06:00Z">
                            <w:rPr>
                              <w:rFonts w:ascii="Cambria Math" w:eastAsiaTheme="minorEastAsia" w:hAnsi="Cambria Math" w:cs="Times New Roman"/>
                              <w:sz w:val="24"/>
                              <w:szCs w:val="24"/>
                            </w:rPr>
                            <m:t>jt</m:t>
                          </w:ins>
                        </m:r>
                      </m:sub>
                    </m:sSub>
                  </m:den>
                </m:f>
              </m:e>
            </m:nary>
          </m:e>
        </m:d>
      </m:oMath>
      <w:ins w:id="177" w:author="Emma Sophia Donnelly" w:date="2025-04-29T14:07:00Z">
        <w:r w:rsidR="00AA289F">
          <w:rPr>
            <w:rFonts w:ascii="Times New Roman" w:eastAsiaTheme="minorEastAsia" w:hAnsi="Times New Roman" w:cs="Times New Roman"/>
            <w:sz w:val="24"/>
            <w:szCs w:val="24"/>
          </w:rPr>
          <w:t xml:space="preserve">, </w:t>
        </w:r>
      </w:ins>
    </w:p>
    <w:p w14:paraId="096F8238" w14:textId="380D679E" w:rsidR="00F35344" w:rsidDel="0086564D" w:rsidRDefault="00AA289F" w:rsidP="00F35344">
      <w:pPr>
        <w:spacing w:line="480" w:lineRule="auto"/>
        <w:rPr>
          <w:del w:id="178" w:author="Emma Sophia Donnelly" w:date="2025-04-29T14:20:00Z"/>
          <w:rFonts w:ascii="Times New Roman" w:eastAsiaTheme="minorEastAsia" w:hAnsi="Times New Roman" w:cs="Times New Roman"/>
          <w:sz w:val="24"/>
          <w:szCs w:val="24"/>
        </w:rPr>
      </w:pPr>
      <w:ins w:id="179" w:author="Emma Sophia Donnelly" w:date="2025-04-29T14:07:00Z">
        <w:r>
          <w:rPr>
            <w:rFonts w:ascii="Times New Roman" w:eastAsiaTheme="minorEastAsia" w:hAnsi="Times New Roman" w:cs="Times New Roman"/>
            <w:sz w:val="24"/>
            <w:szCs w:val="24"/>
          </w:rPr>
          <w:lastRenderedPageBreak/>
          <w:t xml:space="preserve">where c indexes the iterations of the contraction mapping. </w:t>
        </w:r>
      </w:ins>
      <w:r w:rsidR="00F35344" w:rsidRPr="004E41A4">
        <w:rPr>
          <w:rFonts w:ascii="Times New Roman" w:eastAsiaTheme="minorEastAsia" w:hAnsi="Times New Roman" w:cs="Times New Roman"/>
          <w:sz w:val="24"/>
          <w:szCs w:val="24"/>
        </w:rPr>
        <w:t xml:space="preserve">I normalize one location’s utility in each time period to zero. The algorithm iterates </w:t>
      </w:r>
      <w:r w:rsidR="00F35344" w:rsidRPr="009502E9">
        <w:rPr>
          <w:rFonts w:ascii="Times New Roman" w:eastAsiaTheme="minorEastAsia" w:hAnsi="Times New Roman" w:cs="Times New Roman"/>
          <w:sz w:val="24"/>
          <w:szCs w:val="24"/>
        </w:rPr>
        <w:t>until the predicted shares from the logit model converge to the observed shares in the data</w:t>
      </w:r>
      <w:r w:rsidR="00F35344" w:rsidRPr="004E41A4">
        <w:rPr>
          <w:rFonts w:ascii="Times New Roman" w:eastAsiaTheme="minorEastAsia" w:hAnsi="Times New Roman" w:cs="Times New Roman"/>
          <w:sz w:val="24"/>
          <w:szCs w:val="24"/>
        </w:rPr>
        <w:t xml:space="preserve">. </w:t>
      </w:r>
      <w:ins w:id="180" w:author="Emma Sophia Donnelly" w:date="2025-04-29T14:09:00Z">
        <w:r w:rsidR="003B0497">
          <w:rPr>
            <w:rFonts w:ascii="Times New Roman" w:eastAsiaTheme="minorEastAsia" w:hAnsi="Times New Roman" w:cs="Times New Roman"/>
            <w:sz w:val="24"/>
            <w:szCs w:val="24"/>
          </w:rPr>
          <w:t xml:space="preserve">This process gives me the </w:t>
        </w:r>
      </w:ins>
      <m:oMath>
        <m:sSub>
          <m:sSubPr>
            <m:ctrlPr>
              <w:ins w:id="181" w:author="Emma Sophia Donnelly" w:date="2025-04-29T14:10:00Z">
                <w:rPr>
                  <w:rFonts w:ascii="Cambria Math" w:eastAsiaTheme="minorEastAsia" w:hAnsi="Cambria Math" w:cs="Times New Roman"/>
                  <w:i/>
                  <w:sz w:val="24"/>
                  <w:szCs w:val="24"/>
                </w:rPr>
              </w:ins>
            </m:ctrlPr>
          </m:sSubPr>
          <m:e>
            <m:r>
              <w:ins w:id="182" w:author="Emma Sophia Donnelly" w:date="2025-04-29T14:10:00Z">
                <w:rPr>
                  <w:rFonts w:ascii="Cambria Math" w:eastAsiaTheme="minorEastAsia" w:hAnsi="Cambria Math" w:cs="Times New Roman"/>
                  <w:sz w:val="24"/>
                  <w:szCs w:val="24"/>
                </w:rPr>
                <m:t>δ</m:t>
              </w:ins>
            </m:r>
          </m:e>
          <m:sub>
            <m:r>
              <w:ins w:id="183" w:author="Emma Sophia Donnelly" w:date="2025-04-29T14:10:00Z">
                <w:rPr>
                  <w:rFonts w:ascii="Cambria Math" w:eastAsiaTheme="minorEastAsia" w:hAnsi="Cambria Math" w:cs="Times New Roman"/>
                  <w:sz w:val="24"/>
                  <w:szCs w:val="24"/>
                </w:rPr>
                <m:t>jt</m:t>
              </w:ins>
            </m:r>
          </m:sub>
        </m:sSub>
        <m:r>
          <w:ins w:id="184" w:author="Emma Sophia Donnelly" w:date="2025-04-29T14:10:00Z">
            <w:rPr>
              <w:rFonts w:ascii="Cambria Math" w:eastAsiaTheme="minorEastAsia" w:hAnsi="Cambria Math" w:cs="Times New Roman"/>
              <w:sz w:val="24"/>
              <w:szCs w:val="24"/>
            </w:rPr>
            <m:t>,</m:t>
          </w:ins>
        </m:r>
      </m:oMath>
      <w:ins w:id="185" w:author="Emma Sophia Donnelly" w:date="2025-04-29T14:10:00Z">
        <w:r w:rsidR="003B0497">
          <w:rPr>
            <w:rFonts w:ascii="Times New Roman" w:eastAsiaTheme="minorEastAsia" w:hAnsi="Times New Roman" w:cs="Times New Roman"/>
            <w:sz w:val="24"/>
            <w:szCs w:val="24"/>
          </w:rPr>
          <w:t xml:space="preserve"> </w:t>
        </w:r>
      </w:ins>
      <m:oMath>
        <m:sSub>
          <m:sSubPr>
            <m:ctrlPr>
              <w:ins w:id="186" w:author="Emma Sophia Donnelly" w:date="2025-04-29T14:10:00Z">
                <w:rPr>
                  <w:rFonts w:ascii="Cambria Math" w:eastAsiaTheme="minorEastAsia" w:hAnsi="Cambria Math" w:cs="Times New Roman"/>
                  <w:i/>
                  <w:sz w:val="24"/>
                  <w:szCs w:val="24"/>
                </w:rPr>
              </w:ins>
            </m:ctrlPr>
          </m:sSubPr>
          <m:e>
            <m:r>
              <w:ins w:id="187" w:author="Emma Sophia Donnelly" w:date="2025-04-29T14:10:00Z">
                <w:rPr>
                  <w:rFonts w:ascii="Cambria Math" w:eastAsiaTheme="minorEastAsia" w:hAnsi="Cambria Math" w:cs="Times New Roman"/>
                  <w:sz w:val="24"/>
                  <w:szCs w:val="24"/>
                </w:rPr>
                <m:t xml:space="preserve"> α</m:t>
              </w:ins>
            </m:r>
          </m:e>
          <m:sub>
            <m:r>
              <w:ins w:id="188" w:author="Emma Sophia Donnelly" w:date="2025-04-29T14:10:00Z">
                <w:rPr>
                  <w:rFonts w:ascii="Cambria Math" w:eastAsiaTheme="minorEastAsia" w:hAnsi="Cambria Math" w:cs="Times New Roman"/>
                  <w:sz w:val="24"/>
                  <w:szCs w:val="24"/>
                </w:rPr>
                <m:t>k,B</m:t>
              </w:ins>
            </m:r>
          </m:sub>
        </m:sSub>
        <m:r>
          <w:ins w:id="189" w:author="Emma Sophia Donnelly" w:date="2025-04-29T14:10:00Z">
            <w:rPr>
              <w:rFonts w:ascii="Cambria Math" w:eastAsiaTheme="minorEastAsia" w:hAnsi="Cambria Math" w:cs="Times New Roman"/>
              <w:sz w:val="24"/>
              <w:szCs w:val="24"/>
            </w:rPr>
            <m:t xml:space="preserve">, </m:t>
          </w:ins>
        </m:r>
        <m:sSub>
          <m:sSubPr>
            <m:ctrlPr>
              <w:ins w:id="190" w:author="Emma Sophia Donnelly" w:date="2025-04-29T14:10:00Z">
                <w:rPr>
                  <w:rFonts w:ascii="Cambria Math" w:eastAsiaTheme="minorEastAsia" w:hAnsi="Cambria Math" w:cs="Times New Roman"/>
                  <w:i/>
                  <w:sz w:val="24"/>
                  <w:szCs w:val="24"/>
                </w:rPr>
              </w:ins>
            </m:ctrlPr>
          </m:sSubPr>
          <m:e>
            <m:r>
              <w:ins w:id="191" w:author="Emma Sophia Donnelly" w:date="2025-04-29T14:10:00Z">
                <w:rPr>
                  <w:rFonts w:ascii="Cambria Math" w:eastAsiaTheme="minorEastAsia" w:hAnsi="Cambria Math" w:cs="Times New Roman"/>
                  <w:sz w:val="24"/>
                  <w:szCs w:val="24"/>
                </w:rPr>
                <m:t>α</m:t>
              </w:ins>
            </m:r>
          </m:e>
          <m:sub>
            <m:r>
              <w:ins w:id="192" w:author="Emma Sophia Donnelly" w:date="2025-04-29T14:10:00Z">
                <w:rPr>
                  <w:rFonts w:ascii="Cambria Math" w:eastAsiaTheme="minorEastAsia" w:hAnsi="Cambria Math" w:cs="Times New Roman"/>
                  <w:sz w:val="24"/>
                  <w:szCs w:val="24"/>
                </w:rPr>
                <m:t>k, x2</m:t>
              </w:ins>
            </m:r>
          </m:sub>
        </m:sSub>
      </m:oMath>
      <w:ins w:id="193" w:author="Emma Sophia Donnelly" w:date="2025-04-29T14:10:00Z">
        <w:r w:rsidR="003B0497">
          <w:rPr>
            <w:rFonts w:ascii="Times New Roman" w:eastAsiaTheme="minorEastAsia" w:hAnsi="Times New Roman" w:cs="Times New Roman"/>
            <w:sz w:val="24"/>
            <w:szCs w:val="24"/>
          </w:rPr>
          <w:t>.</w:t>
        </w:r>
      </w:ins>
      <w:del w:id="194" w:author="Emma Sophia Donnelly" w:date="2025-04-29T13:57:00Z">
        <w:r w:rsidR="00F35344" w:rsidRPr="004E41A4" w:rsidDel="00DD0153">
          <w:rPr>
            <w:rFonts w:ascii="Times New Roman" w:eastAsiaTheme="minorEastAsia" w:hAnsi="Times New Roman" w:cs="Times New Roman"/>
            <w:sz w:val="24"/>
            <w:szCs w:val="24"/>
          </w:rPr>
          <w:delText>The likelihood function for the observed choices is</w:delText>
        </w:r>
        <w:r w:rsidR="00F35344" w:rsidDel="00DD0153">
          <w:rPr>
            <w:rFonts w:ascii="Times New Roman" w:eastAsiaTheme="minorEastAsia" w:hAnsi="Times New Roman" w:cs="Times New Roman"/>
            <w:sz w:val="24"/>
            <w:szCs w:val="24"/>
          </w:rPr>
          <w:delText>,</w:delText>
        </w:r>
      </w:del>
    </w:p>
    <w:p w14:paraId="15E3551F" w14:textId="6023C469" w:rsidR="00F35344" w:rsidRPr="00D642D2" w:rsidDel="0084792C" w:rsidRDefault="00F35344" w:rsidP="00F35344">
      <w:pPr>
        <w:spacing w:line="480" w:lineRule="auto"/>
        <w:ind w:firstLine="720"/>
        <w:rPr>
          <w:del w:id="195" w:author="Emma Sophia Donnelly" w:date="2025-04-29T13:55:00Z"/>
          <w:rFonts w:ascii="Times New Roman" w:hAnsi="Times New Roman" w:cs="Times New Roman"/>
          <w:sz w:val="24"/>
          <w:szCs w:val="24"/>
        </w:rPr>
      </w:pPr>
      <w:del w:id="196" w:author="Emma Sophia Donnelly" w:date="2025-04-29T13:55:00Z">
        <w:r w:rsidDel="0084792C">
          <w:rPr>
            <w:rFonts w:ascii="Times New Roman" w:hAnsi="Times New Roman" w:cs="Times New Roman"/>
            <w:sz w:val="24"/>
            <w:szCs w:val="24"/>
          </w:rPr>
          <w:delText xml:space="preserve">(6) </w:delText>
        </w:r>
      </w:del>
      <m:oMath>
        <m:r>
          <w:del w:id="197" w:author="Emma Sophia Donnelly" w:date="2025-04-29T13:55:00Z">
            <w:rPr>
              <w:rFonts w:ascii="Cambria Math" w:eastAsiaTheme="minorEastAsia" w:hAnsi="Cambria Math" w:cs="Times New Roman"/>
              <w:sz w:val="24"/>
              <w:szCs w:val="24"/>
            </w:rPr>
            <m:t xml:space="preserve">LL(d, X, P, B)= </m:t>
          </w:del>
        </m:r>
        <m:nary>
          <m:naryPr>
            <m:chr m:val="∑"/>
            <m:limLoc m:val="undOvr"/>
            <m:ctrlPr>
              <w:del w:id="198" w:author="Emma Sophia Donnelly" w:date="2025-04-29T13:55:00Z">
                <w:rPr>
                  <w:rFonts w:ascii="Cambria Math" w:eastAsiaTheme="minorEastAsia" w:hAnsi="Cambria Math" w:cs="Times New Roman"/>
                  <w:i/>
                  <w:sz w:val="24"/>
                  <w:szCs w:val="24"/>
                </w:rPr>
              </w:del>
            </m:ctrlPr>
          </m:naryPr>
          <m:sub>
            <m:r>
              <w:del w:id="199" w:author="Emma Sophia Donnelly" w:date="2025-04-29T13:55:00Z">
                <w:rPr>
                  <w:rFonts w:ascii="Cambria Math" w:eastAsiaTheme="minorEastAsia" w:hAnsi="Cambria Math" w:cs="Times New Roman"/>
                  <w:sz w:val="24"/>
                  <w:szCs w:val="24"/>
                </w:rPr>
                <m:t>t</m:t>
              </w:del>
            </m:r>
          </m:sub>
          <m:sup>
            <m:r>
              <w:del w:id="200" w:author="Emma Sophia Donnelly" w:date="2025-04-29T13:55:00Z">
                <w:rPr>
                  <w:rFonts w:ascii="Cambria Math" w:eastAsiaTheme="minorEastAsia" w:hAnsi="Cambria Math" w:cs="Times New Roman"/>
                  <w:sz w:val="24"/>
                  <w:szCs w:val="24"/>
                </w:rPr>
                <m:t>T</m:t>
              </w:del>
            </m:r>
          </m:sup>
          <m:e>
            <m:nary>
              <m:naryPr>
                <m:chr m:val="∑"/>
                <m:limLoc m:val="undOvr"/>
                <m:ctrlPr>
                  <w:del w:id="201" w:author="Emma Sophia Donnelly" w:date="2025-04-29T13:55:00Z">
                    <w:rPr>
                      <w:rFonts w:ascii="Cambria Math" w:eastAsiaTheme="minorEastAsia" w:hAnsi="Cambria Math" w:cs="Times New Roman"/>
                      <w:i/>
                      <w:sz w:val="24"/>
                      <w:szCs w:val="24"/>
                    </w:rPr>
                  </w:del>
                </m:ctrlPr>
              </m:naryPr>
              <m:sub>
                <m:r>
                  <w:del w:id="202" w:author="Emma Sophia Donnelly" w:date="2025-04-29T13:55:00Z">
                    <w:rPr>
                      <w:rFonts w:ascii="Cambria Math" w:eastAsiaTheme="minorEastAsia" w:hAnsi="Cambria Math" w:cs="Times New Roman"/>
                      <w:sz w:val="24"/>
                      <w:szCs w:val="24"/>
                    </w:rPr>
                    <m:t>i=1</m:t>
                  </w:del>
                </m:r>
              </m:sub>
              <m:sup>
                <m:sSub>
                  <m:sSubPr>
                    <m:ctrlPr>
                      <w:del w:id="203" w:author="Emma Sophia Donnelly" w:date="2025-04-29T13:55:00Z">
                        <w:rPr>
                          <w:rFonts w:ascii="Cambria Math" w:eastAsiaTheme="minorEastAsia" w:hAnsi="Cambria Math" w:cs="Times New Roman"/>
                          <w:i/>
                          <w:sz w:val="24"/>
                          <w:szCs w:val="24"/>
                        </w:rPr>
                      </w:del>
                    </m:ctrlPr>
                  </m:sSubPr>
                  <m:e>
                    <m:r>
                      <w:del w:id="204" w:author="Emma Sophia Donnelly" w:date="2025-04-29T13:55:00Z">
                        <w:rPr>
                          <w:rFonts w:ascii="Cambria Math" w:eastAsiaTheme="minorEastAsia" w:hAnsi="Cambria Math" w:cs="Times New Roman"/>
                          <w:sz w:val="24"/>
                          <w:szCs w:val="24"/>
                        </w:rPr>
                        <m:t>N</m:t>
                      </w:del>
                    </m:r>
                  </m:e>
                  <m:sub>
                    <m:r>
                      <w:del w:id="205" w:author="Emma Sophia Donnelly" w:date="2025-04-29T13:55:00Z">
                        <w:rPr>
                          <w:rFonts w:ascii="Cambria Math" w:eastAsiaTheme="minorEastAsia" w:hAnsi="Cambria Math" w:cs="Times New Roman"/>
                          <w:sz w:val="24"/>
                          <w:szCs w:val="24"/>
                        </w:rPr>
                        <m:t>t</m:t>
                      </w:del>
                    </m:r>
                  </m:sub>
                </m:sSub>
              </m:sup>
              <m:e>
                <m:nary>
                  <m:naryPr>
                    <m:chr m:val="∑"/>
                    <m:limLoc m:val="undOvr"/>
                    <m:ctrlPr>
                      <w:del w:id="206" w:author="Emma Sophia Donnelly" w:date="2025-04-29T13:55:00Z">
                        <w:rPr>
                          <w:rFonts w:ascii="Cambria Math" w:eastAsiaTheme="minorEastAsia" w:hAnsi="Cambria Math" w:cs="Times New Roman"/>
                          <w:i/>
                          <w:sz w:val="24"/>
                          <w:szCs w:val="24"/>
                        </w:rPr>
                      </w:del>
                    </m:ctrlPr>
                  </m:naryPr>
                  <m:sub>
                    <m:r>
                      <w:del w:id="207" w:author="Emma Sophia Donnelly" w:date="2025-04-29T13:55:00Z">
                        <w:rPr>
                          <w:rFonts w:ascii="Cambria Math" w:eastAsiaTheme="minorEastAsia" w:hAnsi="Cambria Math" w:cs="Times New Roman"/>
                          <w:sz w:val="24"/>
                          <w:szCs w:val="24"/>
                        </w:rPr>
                        <m:t>j</m:t>
                      </w:del>
                    </m:r>
                  </m:sub>
                  <m:sup>
                    <m:sSub>
                      <m:sSubPr>
                        <m:ctrlPr>
                          <w:del w:id="208" w:author="Emma Sophia Donnelly" w:date="2025-04-29T13:55:00Z">
                            <w:rPr>
                              <w:rFonts w:ascii="Cambria Math" w:eastAsiaTheme="minorEastAsia" w:hAnsi="Cambria Math" w:cs="Times New Roman"/>
                              <w:i/>
                              <w:sz w:val="24"/>
                              <w:szCs w:val="24"/>
                            </w:rPr>
                          </w:del>
                        </m:ctrlPr>
                      </m:sSubPr>
                      <m:e>
                        <m:r>
                          <w:del w:id="209" w:author="Emma Sophia Donnelly" w:date="2025-04-29T13:55:00Z">
                            <w:rPr>
                              <w:rFonts w:ascii="Cambria Math" w:eastAsiaTheme="minorEastAsia" w:hAnsi="Cambria Math" w:cs="Times New Roman"/>
                              <w:sz w:val="24"/>
                              <w:szCs w:val="24"/>
                            </w:rPr>
                            <m:t>J</m:t>
                          </w:del>
                        </m:r>
                      </m:e>
                      <m:sub>
                        <m:r>
                          <w:del w:id="210" w:author="Emma Sophia Donnelly" w:date="2025-04-29T13:55:00Z">
                            <w:rPr>
                              <w:rFonts w:ascii="Cambria Math" w:eastAsiaTheme="minorEastAsia" w:hAnsi="Cambria Math" w:cs="Times New Roman"/>
                              <w:sz w:val="24"/>
                              <w:szCs w:val="24"/>
                            </w:rPr>
                            <m:t>t</m:t>
                          </w:del>
                        </m:r>
                      </m:sub>
                    </m:sSub>
                  </m:sup>
                  <m:e>
                    <m:sSubSup>
                      <m:sSubSupPr>
                        <m:ctrlPr>
                          <w:del w:id="211" w:author="Emma Sophia Donnelly" w:date="2025-04-29T13:55:00Z">
                            <w:rPr>
                              <w:rFonts w:ascii="Cambria Math" w:eastAsiaTheme="minorEastAsia" w:hAnsi="Cambria Math" w:cs="Times New Roman"/>
                              <w:i/>
                              <w:sz w:val="24"/>
                              <w:szCs w:val="24"/>
                            </w:rPr>
                          </w:del>
                        </m:ctrlPr>
                      </m:sSubSupPr>
                      <m:e>
                        <m:r>
                          <w:del w:id="212" w:author="Emma Sophia Donnelly" w:date="2025-04-29T13:55:00Z">
                            <w:rPr>
                              <w:rFonts w:ascii="Cambria Math" w:eastAsiaTheme="minorEastAsia" w:hAnsi="Cambria Math" w:cs="Times New Roman"/>
                              <w:sz w:val="24"/>
                              <w:szCs w:val="24"/>
                            </w:rPr>
                            <m:t>1(d</m:t>
                          </w:del>
                        </m:r>
                      </m:e>
                      <m:sub>
                        <m:r>
                          <w:del w:id="213" w:author="Emma Sophia Donnelly" w:date="2025-04-29T13:55:00Z">
                            <w:rPr>
                              <w:rFonts w:ascii="Cambria Math" w:eastAsiaTheme="minorEastAsia" w:hAnsi="Cambria Math" w:cs="Times New Roman"/>
                              <w:sz w:val="24"/>
                              <w:szCs w:val="24"/>
                            </w:rPr>
                            <m:t>t</m:t>
                          </w:del>
                        </m:r>
                      </m:sub>
                      <m:sup>
                        <m:r>
                          <w:del w:id="214" w:author="Emma Sophia Donnelly" w:date="2025-04-29T13:55:00Z">
                            <w:rPr>
                              <w:rFonts w:ascii="Cambria Math" w:eastAsiaTheme="minorEastAsia" w:hAnsi="Cambria Math" w:cs="Times New Roman"/>
                              <w:sz w:val="24"/>
                              <w:szCs w:val="24"/>
                            </w:rPr>
                            <m:t>i</m:t>
                          </w:del>
                        </m:r>
                      </m:sup>
                    </m:sSubSup>
                    <m:r>
                      <w:del w:id="215" w:author="Emma Sophia Donnelly" w:date="2025-04-29T13:55:00Z">
                        <w:rPr>
                          <w:rFonts w:ascii="Cambria Math" w:eastAsiaTheme="minorEastAsia" w:hAnsi="Cambria Math" w:cs="Times New Roman"/>
                          <w:sz w:val="24"/>
                          <w:szCs w:val="24"/>
                        </w:rPr>
                        <m:t>=j)×</m:t>
                      </w:del>
                    </m:r>
                    <m:r>
                      <w:del w:id="216" w:author="Emma Sophia Donnelly" w:date="2025-04-29T13:55:00Z">
                        <m:rPr>
                          <m:sty m:val="p"/>
                        </m:rPr>
                        <w:rPr>
                          <w:rFonts w:ascii="Cambria Math" w:eastAsiaTheme="minorEastAsia" w:hAnsi="Cambria Math" w:cs="Times New Roman"/>
                          <w:sz w:val="24"/>
                          <w:szCs w:val="24"/>
                        </w:rPr>
                        <m:t>log⁡</m:t>
                      </w:del>
                    </m:r>
                    <m:r>
                      <w:del w:id="217" w:author="Emma Sophia Donnelly" w:date="2025-04-29T13:55:00Z">
                        <w:rPr>
                          <w:rFonts w:ascii="Cambria Math" w:eastAsiaTheme="minorEastAsia" w:hAnsi="Cambria Math" w:cs="Times New Roman"/>
                          <w:sz w:val="24"/>
                          <w:szCs w:val="24"/>
                        </w:rPr>
                        <m:t>(</m:t>
                      </w:del>
                    </m:r>
                    <m:sSub>
                      <m:sSubPr>
                        <m:ctrlPr>
                          <w:del w:id="218" w:author="Emma Sophia Donnelly" w:date="2025-04-29T13:55:00Z">
                            <w:rPr>
                              <w:rFonts w:ascii="Cambria Math" w:eastAsiaTheme="minorEastAsia" w:hAnsi="Cambria Math" w:cs="Times New Roman"/>
                              <w:i/>
                              <w:sz w:val="24"/>
                              <w:szCs w:val="24"/>
                            </w:rPr>
                          </w:del>
                        </m:ctrlPr>
                      </m:sSubPr>
                      <m:e>
                        <m:r>
                          <w:del w:id="219" w:author="Emma Sophia Donnelly" w:date="2025-04-29T13:55:00Z">
                            <w:rPr>
                              <w:rFonts w:ascii="Cambria Math" w:eastAsiaTheme="minorEastAsia" w:hAnsi="Cambria Math" w:cs="Times New Roman"/>
                              <w:sz w:val="24"/>
                              <w:szCs w:val="24"/>
                            </w:rPr>
                            <m:t>Pr</m:t>
                          </w:del>
                        </m:r>
                      </m:e>
                      <m:sub>
                        <m:r>
                          <w:del w:id="220" w:author="Emma Sophia Donnelly" w:date="2025-04-29T13:55:00Z">
                            <w:rPr>
                              <w:rFonts w:ascii="Cambria Math" w:eastAsiaTheme="minorEastAsia" w:hAnsi="Cambria Math" w:cs="Times New Roman"/>
                              <w:sz w:val="24"/>
                              <w:szCs w:val="24"/>
                            </w:rPr>
                            <m:t>ijt</m:t>
                          </w:del>
                        </m:r>
                      </m:sub>
                    </m:sSub>
                    <m:r>
                      <w:del w:id="221" w:author="Emma Sophia Donnelly" w:date="2025-04-29T13:55:00Z">
                        <w:rPr>
                          <w:rFonts w:ascii="Cambria Math" w:eastAsiaTheme="minorEastAsia" w:hAnsi="Cambria Math" w:cs="Times New Roman"/>
                          <w:sz w:val="24"/>
                          <w:szCs w:val="24"/>
                        </w:rPr>
                        <m:t>)</m:t>
                      </w:del>
                    </m:r>
                  </m:e>
                </m:nary>
              </m:e>
            </m:nary>
          </m:e>
        </m:nary>
      </m:oMath>
    </w:p>
    <w:p w14:paraId="09CA4095" w14:textId="31CF2CEE" w:rsidR="00E432CB" w:rsidRDefault="00F35344" w:rsidP="00F35344">
      <w:pPr>
        <w:spacing w:line="480" w:lineRule="auto"/>
        <w:rPr>
          <w:rFonts w:ascii="Times New Roman" w:eastAsiaTheme="minorEastAsia" w:hAnsi="Times New Roman" w:cs="Times New Roman"/>
          <w:sz w:val="24"/>
          <w:szCs w:val="24"/>
        </w:rPr>
      </w:pPr>
      <w:moveFromRangeStart w:id="222" w:author="Emma Sophia Donnelly" w:date="2025-04-29T13:56:00Z" w:name="move196827423"/>
      <w:moveFrom w:id="223" w:author="Emma Sophia Donnelly" w:date="2025-04-29T13:56:00Z">
        <w:r w:rsidRPr="009502E9" w:rsidDel="0084792C">
          <w:rPr>
            <w:rFonts w:ascii="Times New Roman" w:hAnsi="Times New Roman" w:cs="Times New Roman"/>
            <w:sz w:val="24"/>
            <w:szCs w:val="24"/>
          </w:rPr>
          <w:t>where</w:t>
        </w:r>
        <w:r w:rsidDel="0084792C">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1(d</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=j)</m:t>
          </m:r>
        </m:oMath>
        <w:moveFrom w:id="224" w:author="Emma Sophia Donnelly" w:date="2025-04-29T13:56:00Z">
          <w:r w:rsidDel="0084792C">
            <w:rPr>
              <w:rFonts w:eastAsiaTheme="minorEastAsia"/>
              <w:sz w:val="24"/>
              <w:szCs w:val="24"/>
            </w:rPr>
            <w:t xml:space="preserve"> i</w:t>
          </w:r>
          <w:r w:rsidRPr="009502E9" w:rsidDel="0084792C">
            <w:rPr>
              <w:rFonts w:ascii="Times New Roman" w:eastAsiaTheme="minorEastAsia" w:hAnsi="Times New Roman" w:cs="Times New Roman"/>
              <w:sz w:val="24"/>
              <w:szCs w:val="24"/>
            </w:rPr>
            <w:t xml:space="preserve">s an indicator equal to 1 if household </w:t>
          </w:r>
          <w:r w:rsidRPr="009502E9" w:rsidDel="0084792C">
            <w:rPr>
              <w:rFonts w:ascii="Times New Roman" w:eastAsiaTheme="minorEastAsia" w:hAnsi="Times New Roman" w:cs="Times New Roman"/>
              <w:i/>
              <w:iCs/>
              <w:sz w:val="24"/>
              <w:szCs w:val="24"/>
            </w:rPr>
            <w:t xml:space="preserve">i </w:t>
          </w:r>
          <w:r w:rsidRPr="009502E9" w:rsidDel="0084792C">
            <w:rPr>
              <w:rFonts w:ascii="Times New Roman" w:eastAsiaTheme="minorEastAsia" w:hAnsi="Times New Roman" w:cs="Times New Roman"/>
              <w:sz w:val="24"/>
              <w:szCs w:val="24"/>
            </w:rPr>
            <w:t xml:space="preserve">chooses block </w:t>
          </w:r>
          <w:r w:rsidRPr="009502E9" w:rsidDel="0084792C">
            <w:rPr>
              <w:rFonts w:ascii="Times New Roman" w:eastAsiaTheme="minorEastAsia" w:hAnsi="Times New Roman" w:cs="Times New Roman"/>
              <w:i/>
              <w:iCs/>
              <w:sz w:val="24"/>
              <w:szCs w:val="24"/>
            </w:rPr>
            <w:t>j</w:t>
          </w:r>
          <w:r w:rsidRPr="009502E9" w:rsidDel="0084792C">
            <w:rPr>
              <w:rFonts w:ascii="Times New Roman" w:eastAsiaTheme="minorEastAsia" w:hAnsi="Times New Roman" w:cs="Times New Roman"/>
              <w:sz w:val="24"/>
              <w:szCs w:val="24"/>
            </w:rPr>
            <w:t xml:space="preserve"> at time </w:t>
          </w:r>
          <w:r w:rsidRPr="009502E9" w:rsidDel="0084792C">
            <w:rPr>
              <w:rFonts w:ascii="Times New Roman" w:eastAsiaTheme="minorEastAsia" w:hAnsi="Times New Roman" w:cs="Times New Roman"/>
              <w:i/>
              <w:iCs/>
              <w:sz w:val="24"/>
              <w:szCs w:val="24"/>
            </w:rPr>
            <w:t>t</w:t>
          </w:r>
          <w:r w:rsidRPr="009502E9" w:rsidDel="0084792C">
            <w:rPr>
              <w:rFonts w:ascii="Times New Roman" w:eastAsiaTheme="minorEastAsia" w:hAnsi="Times New Roman" w:cs="Times New Roman"/>
              <w:sz w:val="24"/>
              <w:szCs w:val="24"/>
            </w:rPr>
            <w:t>.</w:t>
          </w:r>
          <w:r w:rsidDel="0084792C">
            <w:rPr>
              <w:rFonts w:ascii="Times New Roman" w:eastAsiaTheme="minorEastAsia" w:hAnsi="Times New Roman" w:cs="Times New Roman"/>
              <w:sz w:val="24"/>
              <w:szCs w:val="24"/>
            </w:rPr>
            <w:t xml:space="preserve">  The outer loop varies heterogeneous choice shares to recover household-specific parameter estimates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ik</m:t>
                </m:r>
              </m:sub>
            </m:sSub>
          </m:oMath>
          <w:moveFrom w:id="225" w:author="Emma Sophia Donnelly" w:date="2025-04-29T13:56:00Z">
            <w:r w:rsidDel="0084792C">
              <w:rPr>
                <w:rFonts w:ascii="Times New Roman" w:eastAsiaTheme="minorEastAsia" w:hAnsi="Times New Roman" w:cs="Times New Roman"/>
                <w:sz w:val="24"/>
                <w:szCs w:val="24"/>
              </w:rPr>
              <w:t>.</w:t>
            </w:r>
          </w:moveFrom>
          <w:moveFromRangeEnd w:id="222"/>
        </w:moveFrom>
      </w:moveFrom>
    </w:p>
    <w:p w14:paraId="24AA9029" w14:textId="77777777" w:rsidR="00B60546" w:rsidRDefault="00B60546" w:rsidP="00F35344">
      <w:pPr>
        <w:spacing w:line="480" w:lineRule="auto"/>
        <w:rPr>
          <w:ins w:id="226" w:author="Emma Sophia Donnelly" w:date="2025-04-29T13:51:00Z"/>
          <w:rFonts w:ascii="Times New Roman" w:eastAsiaTheme="minorEastAsia" w:hAnsi="Times New Roman" w:cs="Times New Roman"/>
          <w:sz w:val="24"/>
          <w:szCs w:val="24"/>
        </w:rPr>
      </w:pPr>
      <w:ins w:id="227" w:author="Emma Sophia Donnelly" w:date="2025-04-29T13:51:00Z">
        <w:r>
          <w:rPr>
            <w:rFonts w:ascii="Times New Roman" w:eastAsiaTheme="minorEastAsia" w:hAnsi="Times New Roman" w:cs="Times New Roman"/>
            <w:sz w:val="24"/>
            <w:szCs w:val="24"/>
          </w:rPr>
          <w:t>4.2 Stage 2</w:t>
        </w:r>
      </w:ins>
    </w:p>
    <w:p w14:paraId="728007F1" w14:textId="0E7F5929" w:rsidR="00F35344" w:rsidRPr="00493AD4" w:rsidRDefault="00F35344" w:rsidP="00F35344">
      <w:pPr>
        <w:spacing w:line="480" w:lineRule="auto"/>
        <w:rPr>
          <w:rFonts w:ascii="Times New Roman" w:hAnsi="Times New Roman" w:cs="Times New Roman"/>
          <w:sz w:val="24"/>
          <w:szCs w:val="24"/>
          <w:rPrChange w:id="228" w:author="Emma Sophia Donnelly" w:date="2025-04-29T14:14:00Z">
            <w:rPr>
              <w:rFonts w:ascii="Times New Roman" w:eastAsiaTheme="minorEastAsia" w:hAnsi="Times New Roman" w:cs="Times New Roman"/>
              <w:sz w:val="24"/>
              <w:szCs w:val="24"/>
            </w:rPr>
          </w:rPrChange>
        </w:rPr>
      </w:pPr>
      <w:r>
        <w:rPr>
          <w:rFonts w:ascii="Times New Roman" w:eastAsiaTheme="minorEastAsia" w:hAnsi="Times New Roman" w:cs="Times New Roman"/>
          <w:sz w:val="24"/>
          <w:szCs w:val="24"/>
        </w:rPr>
        <w:tab/>
      </w:r>
      <w:r w:rsidRPr="000E0F0C">
        <w:rPr>
          <w:rFonts w:ascii="Times New Roman" w:eastAsiaTheme="minorEastAsia" w:hAnsi="Times New Roman" w:cs="Times New Roman"/>
          <w:sz w:val="24"/>
          <w:szCs w:val="24"/>
        </w:rPr>
        <w:t xml:space="preserve">With </w:t>
      </w:r>
      <w:r w:rsidRPr="000E0F0C">
        <w:rPr>
          <w:rFonts w:ascii="Times New Roman" w:hAnsi="Times New Roman" w:cs="Times New Roman"/>
          <w:sz w:val="24"/>
          <w:szCs w:val="24"/>
        </w:rPr>
        <w:t>the estimated mean utilities</w:t>
      </w:r>
      <w:r>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jt</m:t>
            </m:r>
          </m:sub>
        </m:sSub>
      </m:oMath>
      <w:r>
        <w:rPr>
          <w:rFonts w:ascii="Times New Roman" w:eastAsiaTheme="minorEastAsia" w:hAnsi="Times New Roman" w:cs="Times New Roman"/>
          <w:iCs/>
          <w:sz w:val="24"/>
          <w:szCs w:val="24"/>
        </w:rPr>
        <w:t xml:space="preserve"> </w:t>
      </w:r>
      <w:r w:rsidRPr="000E0F0C">
        <w:rPr>
          <w:rFonts w:ascii="Times New Roman" w:eastAsiaTheme="minorEastAsia" w:hAnsi="Times New Roman" w:cs="Times New Roman"/>
          <w:iCs/>
          <w:sz w:val="24"/>
          <w:szCs w:val="24"/>
        </w:rPr>
        <w:t>f</w:t>
      </w:r>
      <w:r w:rsidRPr="000E0F0C">
        <w:rPr>
          <w:rFonts w:ascii="Times New Roman" w:hAnsi="Times New Roman" w:cs="Times New Roman"/>
          <w:sz w:val="24"/>
          <w:szCs w:val="24"/>
        </w:rPr>
        <w:t>rom the first stage,</w:t>
      </w:r>
      <w:ins w:id="229" w:author="Emma Sophia Donnelly" w:date="2025-04-29T14:13:00Z">
        <w:r w:rsidR="00493AD4">
          <w:rPr>
            <w:rFonts w:ascii="Times New Roman" w:hAnsi="Times New Roman" w:cs="Times New Roman"/>
            <w:sz w:val="24"/>
            <w:szCs w:val="24"/>
          </w:rPr>
          <w:t xml:space="preserve"> in the second stage I will decompose the mean utilities </w:t>
        </w:r>
      </w:ins>
      <w:ins w:id="230" w:author="Emma Sophia Donnelly" w:date="2025-04-29T14:14:00Z">
        <w:r w:rsidR="00493AD4">
          <w:rPr>
            <w:rFonts w:ascii="Times New Roman" w:hAnsi="Times New Roman" w:cs="Times New Roman"/>
            <w:sz w:val="24"/>
            <w:szCs w:val="24"/>
          </w:rPr>
          <w:t xml:space="preserve">by regressing them as follows. </w:t>
        </w:r>
      </w:ins>
      <w:r w:rsidRPr="000E0F0C">
        <w:rPr>
          <w:rFonts w:ascii="Times New Roman" w:hAnsi="Times New Roman" w:cs="Times New Roman"/>
          <w:sz w:val="24"/>
          <w:szCs w:val="24"/>
        </w:rPr>
        <w:t xml:space="preserve"> I estimate the following linear regression to recover the base group preferences for block-level characteristics</w:t>
      </w:r>
      <w:r>
        <w:rPr>
          <w:rFonts w:ascii="Times New Roman" w:hAnsi="Times New Roman" w:cs="Times New Roman"/>
          <w:sz w:val="24"/>
          <w:szCs w:val="24"/>
        </w:rPr>
        <w:t>,</w:t>
      </w:r>
    </w:p>
    <w:p w14:paraId="34BDADA0" w14:textId="77777777" w:rsidR="00F35344" w:rsidRPr="00C61082" w:rsidRDefault="00F35344" w:rsidP="00F35344">
      <w:pPr>
        <w:spacing w:line="480" w:lineRule="auto"/>
        <w:rPr>
          <w:rFonts w:ascii="Times New Roman" w:hAnsi="Times New Roman" w:cs="Times New Roman"/>
          <w:sz w:val="24"/>
          <w:szCs w:val="24"/>
        </w:rPr>
      </w:pPr>
      <w:r>
        <w:rPr>
          <w:rFonts w:ascii="Times New Roman" w:hAnsi="Times New Roman" w:cs="Times New Roman"/>
          <w:sz w:val="24"/>
          <w:szCs w:val="24"/>
        </w:rPr>
        <w:t>(8)</w:t>
      </w:r>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0,B</m:t>
            </m:r>
          </m:sub>
        </m:sSub>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jt</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jt</m:t>
            </m:r>
          </m:sub>
        </m:sSub>
        <m:r>
          <w:rPr>
            <w:rFonts w:ascii="Cambria Math" w:hAnsi="Cambria Math" w:cs="Times New Roman"/>
            <w:sz w:val="24"/>
            <w:szCs w:val="24"/>
          </w:rPr>
          <m:t>+</m:t>
        </m:r>
      </m:oMath>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x1</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1,jt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x2,0</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2jt</m:t>
            </m:r>
          </m:sub>
        </m:sSub>
        <m:r>
          <w:rPr>
            <w:rFonts w:ascii="Cambria Math" w:hAnsi="Cambria Math" w:cs="Times New Roman"/>
            <w:sz w:val="24"/>
            <w:szCs w:val="24"/>
          </w:rPr>
          <m:t>+</m:t>
        </m:r>
      </m:oMath>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jt</m:t>
            </m:r>
          </m:sub>
        </m:sSub>
      </m:oMath>
      <w:r>
        <w:rPr>
          <w:rFonts w:ascii="Times New Roman" w:eastAsiaTheme="minorEastAsia" w:hAnsi="Times New Roman" w:cs="Times New Roman"/>
          <w:iCs/>
          <w:sz w:val="24"/>
          <w:szCs w:val="24"/>
        </w:rPr>
        <w:t>.</w:t>
      </w:r>
    </w:p>
    <w:p w14:paraId="0C9291B8" w14:textId="6DECF950" w:rsidR="00493AD4" w:rsidRDefault="00F35344" w:rsidP="00F35344">
      <w:pPr>
        <w:spacing w:line="480" w:lineRule="auto"/>
        <w:rPr>
          <w:rFonts w:ascii="Times New Roman" w:eastAsiaTheme="minorEastAsia" w:hAnsi="Times New Roman" w:cs="Times New Roman"/>
          <w:iCs/>
          <w:sz w:val="24"/>
          <w:szCs w:val="24"/>
        </w:rPr>
      </w:pPr>
      <w:r>
        <w:rPr>
          <w:rFonts w:ascii="Times New Roman" w:hAnsi="Times New Roman" w:cs="Times New Roman"/>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0x</m:t>
            </m:r>
          </m:sub>
        </m:sSub>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0B</m:t>
            </m:r>
          </m:sub>
        </m:sSub>
      </m:oMath>
      <w:r>
        <w:rPr>
          <w:rFonts w:ascii="Times New Roman" w:eastAsiaTheme="minorEastAsia" w:hAnsi="Times New Roman" w:cs="Times New Roman"/>
          <w:iCs/>
          <w:sz w:val="24"/>
          <w:szCs w:val="24"/>
        </w:rPr>
        <w:t xml:space="preserve"> </w:t>
      </w:r>
      <w:r w:rsidRPr="00936A54">
        <w:rPr>
          <w:rFonts w:ascii="Times New Roman" w:eastAsiaTheme="minorEastAsia" w:hAnsi="Times New Roman" w:cs="Times New Roman"/>
          <w:iCs/>
          <w:sz w:val="24"/>
          <w:szCs w:val="24"/>
        </w:rPr>
        <w:t xml:space="preserve"> are the coefficients representing the preferences of the baseline group (households </w:t>
      </w: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w:t>
      </w:r>
    </w:p>
    <w:p w14:paraId="71346C4D" w14:textId="332A5EC5" w:rsidR="00F35344" w:rsidRPr="00281612" w:rsidRDefault="00F35344" w:rsidP="00281612">
      <w:pPr>
        <w:spacing w:line="480" w:lineRule="auto"/>
        <w:ind w:firstLine="720"/>
        <w:rPr>
          <w:rFonts w:ascii="Times New Roman" w:eastAsiaTheme="minorEastAsia" w:hAnsi="Times New Roman" w:cs="Times New Roman"/>
          <w:sz w:val="24"/>
          <w:szCs w:val="24"/>
        </w:rPr>
      </w:pPr>
      <w:r w:rsidRPr="00493AD4">
        <w:rPr>
          <w:rFonts w:ascii="Times New Roman" w:eastAsiaTheme="minorEastAsia" w:hAnsi="Times New Roman" w:cs="Times New Roman"/>
          <w:iCs/>
          <w:sz w:val="24"/>
          <w:szCs w:val="24"/>
          <w:rPrChange w:id="231" w:author="Emma Sophia Donnelly" w:date="2025-04-29T14:15:00Z">
            <w:rPr>
              <w:rFonts w:ascii="Times New Roman" w:eastAsiaTheme="minorEastAsia" w:hAnsi="Times New Roman" w:cs="Times New Roman"/>
              <w:iCs/>
              <w:sz w:val="24"/>
              <w:szCs w:val="24"/>
              <w:highlight w:val="yellow"/>
            </w:rPr>
          </w:rPrChange>
        </w:rPr>
        <w:t>Because housing prices may be endogenous, potentially correlated with unobserved neighborhood quality</w:t>
      </w:r>
      <m:oMath>
        <m:r>
          <w:rPr>
            <w:rFonts w:ascii="Cambria Math" w:eastAsiaTheme="minorEastAsia" w:hAnsi="Cambria Math" w:cs="Times New Roman"/>
            <w:sz w:val="24"/>
            <w:szCs w:val="24"/>
            <w:rPrChange w:id="232" w:author="Emma Sophia Donnelly" w:date="2025-04-29T14:15:00Z">
              <w:rPr>
                <w:rFonts w:ascii="Cambria Math" w:eastAsiaTheme="minorEastAsia" w:hAnsi="Cambria Math" w:cs="Times New Roman"/>
                <w:sz w:val="24"/>
                <w:szCs w:val="24"/>
                <w:highlight w:val="yellow"/>
              </w:rPr>
            </w:rPrChange>
          </w:rPr>
          <m:t xml:space="preserve"> </m:t>
        </m:r>
        <m:sSub>
          <m:sSubPr>
            <m:ctrlPr>
              <w:rPr>
                <w:rFonts w:ascii="Cambria Math" w:hAnsi="Cambria Math" w:cs="Times New Roman"/>
                <w:i/>
                <w:iCs/>
                <w:sz w:val="24"/>
                <w:szCs w:val="24"/>
                <w:rPrChange w:id="233" w:author="Emma Sophia Donnelly" w:date="2025-04-29T14:15:00Z">
                  <w:rPr>
                    <w:rFonts w:ascii="Cambria Math" w:hAnsi="Cambria Math" w:cs="Times New Roman"/>
                    <w:i/>
                    <w:iCs/>
                    <w:sz w:val="24"/>
                    <w:szCs w:val="24"/>
                    <w:highlight w:val="yellow"/>
                  </w:rPr>
                </w:rPrChange>
              </w:rPr>
            </m:ctrlPr>
          </m:sSubPr>
          <m:e>
            <m:r>
              <w:rPr>
                <w:rFonts w:ascii="Cambria Math" w:hAnsi="Cambria Math" w:cs="Times New Roman"/>
                <w:sz w:val="24"/>
                <w:szCs w:val="24"/>
                <w:rPrChange w:id="234" w:author="Emma Sophia Donnelly" w:date="2025-04-29T14:15:00Z">
                  <w:rPr>
                    <w:rFonts w:ascii="Cambria Math" w:hAnsi="Cambria Math" w:cs="Times New Roman"/>
                    <w:sz w:val="24"/>
                    <w:szCs w:val="24"/>
                    <w:highlight w:val="yellow"/>
                  </w:rPr>
                </w:rPrChange>
              </w:rPr>
              <m:t>ε</m:t>
            </m:r>
          </m:e>
          <m:sub>
            <m:r>
              <w:rPr>
                <w:rFonts w:ascii="Cambria Math" w:hAnsi="Cambria Math" w:cs="Times New Roman"/>
                <w:sz w:val="24"/>
                <w:szCs w:val="24"/>
                <w:rPrChange w:id="235" w:author="Emma Sophia Donnelly" w:date="2025-04-29T14:15:00Z">
                  <w:rPr>
                    <w:rFonts w:ascii="Cambria Math" w:hAnsi="Cambria Math" w:cs="Times New Roman"/>
                    <w:sz w:val="24"/>
                    <w:szCs w:val="24"/>
                    <w:highlight w:val="yellow"/>
                  </w:rPr>
                </w:rPrChange>
              </w:rPr>
              <m:t>jt</m:t>
            </m:r>
          </m:sub>
        </m:sSub>
      </m:oMath>
      <w:r w:rsidRPr="00493AD4">
        <w:rPr>
          <w:rFonts w:ascii="Times New Roman" w:eastAsiaTheme="minorEastAsia" w:hAnsi="Times New Roman" w:cs="Times New Roman"/>
          <w:iCs/>
          <w:sz w:val="24"/>
          <w:szCs w:val="24"/>
          <w:rPrChange w:id="236" w:author="Emma Sophia Donnelly" w:date="2025-04-29T14:15:00Z">
            <w:rPr>
              <w:rFonts w:ascii="Times New Roman" w:eastAsiaTheme="minorEastAsia" w:hAnsi="Times New Roman" w:cs="Times New Roman"/>
              <w:iCs/>
              <w:sz w:val="24"/>
              <w:szCs w:val="24"/>
              <w:highlight w:val="yellow"/>
            </w:rPr>
          </w:rPrChange>
        </w:rPr>
        <w:t xml:space="preserve">, I account for </w:t>
      </w:r>
      <w:r w:rsidRPr="00493AD4">
        <w:rPr>
          <w:rFonts w:ascii="Times New Roman" w:hAnsi="Times New Roman" w:cs="Times New Roman"/>
          <w:sz w:val="24"/>
          <w:szCs w:val="24"/>
          <w:rPrChange w:id="237" w:author="Emma Sophia Donnelly" w:date="2025-04-29T14:15:00Z">
            <w:rPr>
              <w:rFonts w:ascii="Times New Roman" w:hAnsi="Times New Roman" w:cs="Times New Roman"/>
              <w:sz w:val="24"/>
              <w:szCs w:val="24"/>
              <w:highlight w:val="yellow"/>
            </w:rPr>
          </w:rPrChange>
        </w:rPr>
        <w:t>endogeneity of housing prices by instrumenting</w:t>
      </w:r>
      <w:r w:rsidRPr="00493AD4">
        <w:rPr>
          <w:rFonts w:ascii="Times New Roman" w:eastAsiaTheme="minorEastAsia" w:hAnsi="Times New Roman" w:cs="Times New Roman"/>
          <w:sz w:val="24"/>
          <w:szCs w:val="24"/>
          <w:rPrChange w:id="238" w:author="Emma Sophia Donnelly" w:date="2025-04-29T14:15:00Z">
            <w:rPr>
              <w:rFonts w:ascii="Times New Roman" w:eastAsiaTheme="minorEastAsia" w:hAnsi="Times New Roman" w:cs="Times New Roman"/>
              <w:sz w:val="24"/>
              <w:szCs w:val="24"/>
              <w:highlight w:val="yellow"/>
            </w:rPr>
          </w:rPrChange>
        </w:rPr>
        <w:t>.</w:t>
      </w:r>
      <w:ins w:id="239" w:author="Emma Sophia Donnelly" w:date="2025-04-29T14:15:00Z">
        <w:r w:rsidR="00281612">
          <w:rPr>
            <w:rFonts w:ascii="Times New Roman" w:eastAsiaTheme="minorEastAsia" w:hAnsi="Times New Roman" w:cs="Times New Roman"/>
            <w:sz w:val="24"/>
            <w:szCs w:val="24"/>
          </w:rPr>
          <w:t xml:space="preserve"> Demand for a house in a particular census bl</w:t>
        </w:r>
      </w:ins>
      <w:ins w:id="240" w:author="Emma Sophia Donnelly" w:date="2025-04-29T14:16:00Z">
        <w:r w:rsidR="00281612">
          <w:rPr>
            <w:rFonts w:ascii="Times New Roman" w:eastAsiaTheme="minorEastAsia" w:hAnsi="Times New Roman" w:cs="Times New Roman"/>
            <w:sz w:val="24"/>
            <w:szCs w:val="24"/>
          </w:rPr>
          <w:t xml:space="preserve">ock is not only </w:t>
        </w:r>
      </w:ins>
      <w:ins w:id="241" w:author="Emma Sophia Donnelly" w:date="2025-04-29T14:18:00Z">
        <w:r w:rsidR="00281612">
          <w:rPr>
            <w:rFonts w:ascii="Times New Roman" w:eastAsiaTheme="minorEastAsia" w:hAnsi="Times New Roman" w:cs="Times New Roman"/>
            <w:sz w:val="24"/>
            <w:szCs w:val="24"/>
          </w:rPr>
          <w:t>affected</w:t>
        </w:r>
      </w:ins>
      <w:ins w:id="242" w:author="Emma Sophia Donnelly" w:date="2025-04-29T14:16:00Z">
        <w:r w:rsidR="00281612">
          <w:rPr>
            <w:rFonts w:ascii="Times New Roman" w:eastAsiaTheme="minorEastAsia" w:hAnsi="Times New Roman" w:cs="Times New Roman"/>
            <w:sz w:val="24"/>
            <w:szCs w:val="24"/>
          </w:rPr>
          <w:t xml:space="preserve"> by the features of the census block but also by the availability of alternative houses and blocks in the region. </w:t>
        </w:r>
      </w:ins>
      <w:ins w:id="243" w:author="Emma Sophia Donnelly" w:date="2025-04-29T14:17:00Z">
        <w:r w:rsidR="00281612">
          <w:rPr>
            <w:rFonts w:ascii="Times New Roman" w:eastAsiaTheme="minorEastAsia" w:hAnsi="Times New Roman" w:cs="Times New Roman"/>
            <w:sz w:val="24"/>
            <w:szCs w:val="24"/>
          </w:rPr>
          <w:t xml:space="preserve">The exogenous attributes of houses and census blocks at a reasonable distance from a particular block </w:t>
        </w:r>
        <w:r w:rsidR="00281612" w:rsidRPr="00281612">
          <w:rPr>
            <w:rFonts w:ascii="Times New Roman" w:eastAsiaTheme="minorEastAsia" w:hAnsi="Times New Roman" w:cs="Times New Roman"/>
            <w:i/>
            <w:iCs/>
            <w:sz w:val="24"/>
            <w:szCs w:val="24"/>
            <w:rPrChange w:id="244" w:author="Emma Sophia Donnelly" w:date="2025-04-29T14:17:00Z">
              <w:rPr>
                <w:rFonts w:ascii="Times New Roman" w:eastAsiaTheme="minorEastAsia" w:hAnsi="Times New Roman" w:cs="Times New Roman"/>
                <w:sz w:val="24"/>
                <w:szCs w:val="24"/>
              </w:rPr>
            </w:rPrChange>
          </w:rPr>
          <w:t xml:space="preserve">j </w:t>
        </w:r>
        <w:r w:rsidR="00281612">
          <w:rPr>
            <w:rFonts w:ascii="Times New Roman" w:eastAsiaTheme="minorEastAsia" w:hAnsi="Times New Roman" w:cs="Times New Roman"/>
            <w:sz w:val="24"/>
            <w:szCs w:val="24"/>
          </w:rPr>
          <w:t>are a suitable instrument for price, because th</w:t>
        </w:r>
      </w:ins>
      <w:ins w:id="245" w:author="Emma Sophia Donnelly" w:date="2025-04-29T14:18:00Z">
        <w:r w:rsidR="00281612">
          <w:rPr>
            <w:rFonts w:ascii="Times New Roman" w:eastAsiaTheme="minorEastAsia" w:hAnsi="Times New Roman" w:cs="Times New Roman"/>
            <w:sz w:val="24"/>
            <w:szCs w:val="24"/>
          </w:rPr>
          <w:t xml:space="preserve">e attributes of the distant neighborhoods affect equilibrium prices but not utility from living in each neighborhood. </w:t>
        </w:r>
      </w:ins>
      <w:r w:rsidRPr="00493AD4">
        <w:rPr>
          <w:rFonts w:ascii="Times New Roman" w:eastAsiaTheme="minorEastAsia" w:hAnsi="Times New Roman" w:cs="Times New Roman"/>
          <w:sz w:val="24"/>
          <w:szCs w:val="24"/>
          <w:rPrChange w:id="246" w:author="Emma Sophia Donnelly" w:date="2025-04-29T14:15:00Z">
            <w:rPr>
              <w:rFonts w:ascii="Times New Roman" w:eastAsiaTheme="minorEastAsia" w:hAnsi="Times New Roman" w:cs="Times New Roman"/>
              <w:sz w:val="24"/>
              <w:szCs w:val="24"/>
              <w:highlight w:val="yellow"/>
            </w:rPr>
          </w:rPrChange>
        </w:rPr>
        <w:t xml:space="preserve"> </w:t>
      </w:r>
      <w:r w:rsidRPr="00493AD4">
        <w:rPr>
          <w:rFonts w:ascii="Times New Roman" w:hAnsi="Times New Roman" w:cs="Times New Roman"/>
          <w:sz w:val="24"/>
          <w:szCs w:val="24"/>
          <w:rPrChange w:id="247" w:author="Emma Sophia Donnelly" w:date="2025-04-29T14:15:00Z">
            <w:rPr>
              <w:rFonts w:ascii="Times New Roman" w:hAnsi="Times New Roman" w:cs="Times New Roman"/>
              <w:sz w:val="24"/>
              <w:szCs w:val="24"/>
              <w:highlight w:val="yellow"/>
            </w:rPr>
          </w:rPrChange>
        </w:rPr>
        <w:t>I address this concern using an instrumental variables strategy inspired by Bayer and Timmins (2007). I use the share of undeveloped land in surrounding areas within a 3–5-kilometer radius as an instrument for local housing prices. This works as an IV because I assume that characteristics of more distant areas affect local prices, but do not directly influence the utility of a particular block.</w:t>
      </w:r>
    </w:p>
    <w:p w14:paraId="032BACB4" w14:textId="77777777" w:rsidR="00F35344" w:rsidRDefault="00F35344" w:rsidP="00F35344">
      <w:pPr>
        <w:spacing w:line="480" w:lineRule="auto"/>
        <w:ind w:firstLine="360"/>
        <w:rPr>
          <w:rFonts w:ascii="Times New Roman" w:eastAsiaTheme="minorEastAsia" w:hAnsi="Times New Roman" w:cs="Times New Roman"/>
          <w:sz w:val="24"/>
          <w:szCs w:val="24"/>
        </w:rPr>
      </w:pPr>
      <w:r w:rsidRPr="00562E5A">
        <w:rPr>
          <w:rFonts w:ascii="Times New Roman" w:hAnsi="Times New Roman" w:cs="Times New Roman"/>
          <w:sz w:val="24"/>
          <w:szCs w:val="24"/>
        </w:rPr>
        <w:lastRenderedPageBreak/>
        <w:t xml:space="preserve">To implement the IV strategy, I </w:t>
      </w:r>
      <w:r>
        <w:rPr>
          <w:rFonts w:ascii="Times New Roman" w:hAnsi="Times New Roman" w:cs="Times New Roman"/>
          <w:sz w:val="24"/>
          <w:szCs w:val="24"/>
        </w:rPr>
        <w:t>start with</w:t>
      </w:r>
      <w:r w:rsidRPr="00562E5A">
        <w:rPr>
          <w:rFonts w:ascii="Times New Roman" w:hAnsi="Times New Roman" w:cs="Times New Roman"/>
          <w:sz w:val="24"/>
          <w:szCs w:val="24"/>
        </w:rPr>
        <w:t xml:space="preserve"> an initial guess for the price coefficient</w:t>
      </w: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P</m:t>
            </m:r>
          </m:sub>
          <m:sup>
            <m:r>
              <w:rPr>
                <w:rFonts w:ascii="Cambria Math" w:hAnsi="Cambria Math" w:cs="Times New Roman"/>
                <w:sz w:val="24"/>
                <w:szCs w:val="24"/>
              </w:rPr>
              <m:t>(0)</m:t>
            </m:r>
          </m:sup>
        </m:sSubSup>
      </m:oMath>
      <w:r>
        <w:rPr>
          <w:rFonts w:ascii="Times New Roman" w:eastAsiaTheme="minorEastAsia" w:hAnsi="Times New Roman" w:cs="Times New Roman"/>
          <w:sz w:val="24"/>
          <w:szCs w:val="24"/>
        </w:rPr>
        <w:t xml:space="preserve"> a</w:t>
      </w:r>
      <w:proofErr w:type="spellStart"/>
      <w:r w:rsidRPr="00562E5A">
        <w:rPr>
          <w:rFonts w:ascii="Times New Roman" w:eastAsiaTheme="minorEastAsia" w:hAnsi="Times New Roman" w:cs="Times New Roman"/>
          <w:sz w:val="24"/>
          <w:szCs w:val="24"/>
        </w:rPr>
        <w:t>nd</w:t>
      </w:r>
      <w:proofErr w:type="spellEnd"/>
      <w:r w:rsidRPr="00562E5A">
        <w:rPr>
          <w:rFonts w:ascii="Times New Roman" w:eastAsiaTheme="minorEastAsia" w:hAnsi="Times New Roman" w:cs="Times New Roman"/>
          <w:sz w:val="24"/>
          <w:szCs w:val="24"/>
        </w:rPr>
        <w:t xml:space="preserve"> adjust the estimated mean utility</w:t>
      </w:r>
      <w:r>
        <w:rPr>
          <w:rFonts w:ascii="Times New Roman" w:eastAsiaTheme="minorEastAsia" w:hAnsi="Times New Roman" w:cs="Times New Roman"/>
          <w:sz w:val="24"/>
          <w:szCs w:val="24"/>
        </w:rPr>
        <w:t xml:space="preserve"> as shown in equation (8),</w:t>
      </w:r>
    </w:p>
    <w:p w14:paraId="3D8D2A11" w14:textId="77777777" w:rsidR="00F35344" w:rsidRDefault="00F35344" w:rsidP="00F35344">
      <w:pPr>
        <w:spacing w:line="480" w:lineRule="auto"/>
        <w:rPr>
          <w:rFonts w:ascii="Times New Roman" w:eastAsiaTheme="minorEastAsia" w:hAnsi="Times New Roman" w:cs="Times New Roman"/>
          <w:iCs/>
          <w:sz w:val="24"/>
          <w:szCs w:val="24"/>
        </w:rPr>
      </w:pPr>
      <w:r>
        <w:rPr>
          <w:rFonts w:ascii="Times New Roman" w:hAnsi="Times New Roman" w:cs="Times New Roman"/>
          <w:sz w:val="24"/>
          <w:szCs w:val="24"/>
        </w:rPr>
        <w:t>(8)</w:t>
      </w:r>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jt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P</m:t>
            </m:r>
          </m:sub>
          <m:sup>
            <m:r>
              <w:rPr>
                <w:rFonts w:ascii="Cambria Math" w:hAnsi="Cambria Math" w:cs="Times New Roman"/>
                <w:sz w:val="24"/>
                <w:szCs w:val="24"/>
              </w:rPr>
              <m:t>(0)</m:t>
            </m:r>
          </m:sup>
        </m:sSubSup>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jt</m:t>
            </m:r>
          </m:sub>
        </m:sSub>
        <m:r>
          <w:rPr>
            <w:rFonts w:ascii="Cambria Math" w:hAnsi="Cambria Math" w:cs="Times New Roman"/>
            <w:sz w:val="24"/>
            <w:szCs w:val="24"/>
          </w:rPr>
          <m:t>=</m:t>
        </m:r>
      </m:oMath>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0x</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0B</m:t>
            </m:r>
          </m:sub>
        </m:sSub>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U</m:t>
            </m:r>
          </m:sub>
        </m:sSub>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U</m:t>
                </m:r>
              </m:e>
            </m:acc>
          </m:e>
          <m:sub>
            <m:r>
              <w:rPr>
                <w:rFonts w:ascii="Cambria Math" w:hAnsi="Cambria Math" w:cs="Times New Roman"/>
                <w:sz w:val="24"/>
                <w:szCs w:val="24"/>
              </w:rPr>
              <m:t>j</m:t>
            </m:r>
          </m:sub>
        </m:sSub>
        <m:r>
          <w:rPr>
            <w:rFonts w:ascii="Cambria Math" w:hAnsi="Cambria Math" w:cs="Times New Roman"/>
            <w:sz w:val="24"/>
            <w:szCs w:val="24"/>
          </w:rPr>
          <m:t>+</m:t>
        </m:r>
      </m:oMath>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jt</m:t>
            </m:r>
          </m:sub>
        </m:sSub>
      </m:oMath>
      <w:r>
        <w:rPr>
          <w:rFonts w:ascii="Times New Roman" w:eastAsiaTheme="minorEastAsia" w:hAnsi="Times New Roman" w:cs="Times New Roman"/>
          <w:iCs/>
          <w:sz w:val="24"/>
          <w:szCs w:val="24"/>
        </w:rPr>
        <w:t>,</w:t>
      </w:r>
    </w:p>
    <w:p w14:paraId="6B939C40" w14:textId="77777777" w:rsidR="00F35344" w:rsidRDefault="00F35344" w:rsidP="00F35344">
      <w:pPr>
        <w:spacing w:line="480" w:lineRule="auto"/>
        <w:rPr>
          <w:rFonts w:ascii="Times New Roman" w:hAnsi="Times New Roman" w:cs="Times New Roman"/>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U</m:t>
                </m:r>
              </m:e>
            </m:acc>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w:t>
      </w:r>
      <w:r w:rsidRPr="00562E5A">
        <w:rPr>
          <w:rFonts w:ascii="Times New Roman" w:hAnsi="Times New Roman" w:cs="Times New Roman"/>
          <w:sz w:val="24"/>
          <w:szCs w:val="24"/>
        </w:rPr>
        <w:t xml:space="preserve">is the instrumental </w:t>
      </w:r>
      <w:proofErr w:type="gramStart"/>
      <w:r w:rsidRPr="00562E5A">
        <w:rPr>
          <w:rFonts w:ascii="Times New Roman" w:hAnsi="Times New Roman" w:cs="Times New Roman"/>
          <w:sz w:val="24"/>
          <w:szCs w:val="24"/>
        </w:rPr>
        <w:t>variabl</w:t>
      </w:r>
      <w:r>
        <w:rPr>
          <w:rFonts w:ascii="Times New Roman" w:hAnsi="Times New Roman" w:cs="Times New Roman"/>
          <w:sz w:val="24"/>
          <w:szCs w:val="24"/>
        </w:rPr>
        <w:t>e</w:t>
      </w:r>
      <w:r w:rsidRPr="00562E5A">
        <w:rPr>
          <w:rFonts w:ascii="Times New Roman" w:hAnsi="Times New Roman" w:cs="Times New Roman"/>
          <w:sz w:val="24"/>
          <w:szCs w:val="24"/>
        </w:rPr>
        <w:t>.</w:t>
      </w:r>
      <w:proofErr w:type="gramEnd"/>
      <w:r w:rsidRPr="00562E5A">
        <w:rPr>
          <w:rFonts w:ascii="Times New Roman" w:hAnsi="Times New Roman" w:cs="Times New Roman"/>
          <w:sz w:val="24"/>
          <w:szCs w:val="24"/>
        </w:rPr>
        <w:t xml:space="preserve"> I regress the adjusted mean utilit</w:t>
      </w:r>
      <w:r>
        <w:rPr>
          <w:rFonts w:ascii="Times New Roman" w:hAnsi="Times New Roman" w:cs="Times New Roman"/>
          <w:sz w:val="24"/>
          <w:szCs w:val="24"/>
        </w:rPr>
        <w:t>ies</w:t>
      </w:r>
      <w:r w:rsidRPr="00562E5A">
        <w:rPr>
          <w:rFonts w:ascii="Times New Roman" w:hAnsi="Times New Roman" w:cs="Times New Roman"/>
          <w:sz w:val="24"/>
          <w:szCs w:val="24"/>
        </w:rPr>
        <w:t xml:space="preserve"> on </w:t>
      </w:r>
      <w:r w:rsidRPr="008C7783">
        <w:rPr>
          <w:rFonts w:ascii="Times New Roman" w:hAnsi="Times New Roman" w:cs="Times New Roman"/>
          <w:sz w:val="24"/>
          <w:szCs w:val="24"/>
        </w:rPr>
        <w:t>the neighborhood characteristics and the instrument</w:t>
      </w:r>
      <w:r w:rsidRPr="00562E5A">
        <w:rPr>
          <w:rFonts w:ascii="Times New Roman" w:hAnsi="Times New Roman" w:cs="Times New Roman"/>
          <w:sz w:val="24"/>
          <w:szCs w:val="24"/>
        </w:rPr>
        <w:t>.</w:t>
      </w:r>
      <w:r w:rsidRPr="002B3796">
        <w:rPr>
          <w:rFonts w:ascii="Times New Roman" w:hAnsi="Times New Roman" w:cs="Times New Roman"/>
          <w:sz w:val="24"/>
          <w:szCs w:val="24"/>
        </w:rPr>
        <w:t xml:space="preserve"> This procedure is iterated with updated guesses for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oMath>
      <w:r w:rsidRPr="002B3796">
        <w:rPr>
          <w:rFonts w:ascii="Times New Roman" w:eastAsiaTheme="minorEastAsia" w:hAnsi="Times New Roman" w:cs="Times New Roman"/>
          <w:iCs/>
          <w:sz w:val="24"/>
          <w:szCs w:val="24"/>
        </w:rPr>
        <w:t xml:space="preserve"> </w:t>
      </w:r>
      <w:r w:rsidRPr="002B3796">
        <w:rPr>
          <w:rFonts w:ascii="Times New Roman" w:hAnsi="Times New Roman" w:cs="Times New Roman"/>
          <w:sz w:val="24"/>
          <w:szCs w:val="24"/>
        </w:rPr>
        <w:t xml:space="preserve">until </w:t>
      </w:r>
      <w:r>
        <w:rPr>
          <w:rFonts w:ascii="Times New Roman" w:hAnsi="Times New Roman" w:cs="Times New Roman"/>
          <w:i/>
          <w:iCs/>
          <w:sz w:val="24"/>
          <w:szCs w:val="24"/>
        </w:rPr>
        <w:t xml:space="preserve">j </w:t>
      </w:r>
      <w:r w:rsidRPr="002B3796">
        <w:rPr>
          <w:rFonts w:ascii="Times New Roman" w:hAnsi="Times New Roman" w:cs="Times New Roman"/>
          <w:sz w:val="24"/>
          <w:szCs w:val="24"/>
        </w:rPr>
        <w:t>the predicted choice probabilities, using the adjusted utilities, converge to the observed market shares.</w:t>
      </w:r>
    </w:p>
    <w:p w14:paraId="0F2AD2A2" w14:textId="1CF1FB5A" w:rsidR="00280094" w:rsidRPr="00280094" w:rsidDel="00B60546" w:rsidRDefault="00072DDE" w:rsidP="00B60546">
      <w:pPr>
        <w:spacing w:line="480" w:lineRule="auto"/>
        <w:rPr>
          <w:del w:id="248" w:author="Emma Sophia Donnelly" w:date="2025-04-29T13:51:00Z"/>
          <w:rFonts w:ascii="Times New Roman" w:eastAsiaTheme="minorEastAsia" w:hAnsi="Times New Roman" w:cs="Times New Roman"/>
          <w:iCs/>
          <w:sz w:val="24"/>
          <w:szCs w:val="24"/>
          <w:rPrChange w:id="249" w:author="Emma Sophia Donnelly" w:date="2025-04-29T13:36:00Z">
            <w:rPr>
              <w:del w:id="250" w:author="Emma Sophia Donnelly" w:date="2025-04-29T13:51:00Z"/>
              <w:rFonts w:ascii="Times New Roman" w:hAnsi="Times New Roman" w:cs="Times New Roman"/>
              <w:sz w:val="24"/>
              <w:szCs w:val="24"/>
            </w:rPr>
          </w:rPrChange>
        </w:rPr>
        <w:pPrChange w:id="251" w:author="Emma Sophia Donnelly" w:date="2025-04-29T13:51:00Z">
          <w:pPr>
            <w:spacing w:line="480" w:lineRule="auto"/>
          </w:pPr>
        </w:pPrChange>
      </w:pPr>
      <w:ins w:id="252" w:author="Emma Sophia Donnelly" w:date="2025-04-29T13:30:00Z">
        <w:r>
          <w:rPr>
            <w:rFonts w:ascii="Times New Roman" w:hAnsi="Times New Roman" w:cs="Times New Roman"/>
            <w:sz w:val="24"/>
            <w:szCs w:val="24"/>
          </w:rPr>
          <w:tab/>
        </w:r>
      </w:ins>
    </w:p>
    <w:p w14:paraId="210DF37B" w14:textId="0A44768D" w:rsidR="00F35344" w:rsidRDefault="00F35344" w:rsidP="00B60546">
      <w:pPr>
        <w:rPr>
          <w:rFonts w:ascii="Times New Roman" w:hAnsi="Times New Roman" w:cs="Times New Roman"/>
          <w:b/>
          <w:bCs/>
          <w:sz w:val="24"/>
          <w:szCs w:val="24"/>
        </w:rPr>
        <w:pPrChange w:id="253" w:author="Emma Sophia Donnelly" w:date="2025-04-29T13:51:00Z">
          <w:pPr>
            <w:pStyle w:val="ListParagraph"/>
            <w:numPr>
              <w:numId w:val="1"/>
            </w:numPr>
            <w:spacing w:line="480" w:lineRule="auto"/>
            <w:ind w:left="360" w:hanging="360"/>
          </w:pPr>
        </w:pPrChange>
      </w:pPr>
      <w:del w:id="254" w:author="Emma Sophia Donnelly" w:date="2025-04-29T13:51:00Z">
        <w:r w:rsidRPr="00936A54" w:rsidDel="00B60546">
          <w:rPr>
            <w:rFonts w:ascii="Times New Roman" w:hAnsi="Times New Roman" w:cs="Times New Roman"/>
            <w:sz w:val="24"/>
            <w:szCs w:val="24"/>
          </w:rPr>
          <w:delText xml:space="preserve"> </w:delText>
        </w:r>
      </w:del>
      <w:r w:rsidRPr="00936A54">
        <w:rPr>
          <w:rFonts w:ascii="Times New Roman" w:hAnsi="Times New Roman" w:cs="Times New Roman"/>
          <w:b/>
          <w:bCs/>
          <w:sz w:val="24"/>
          <w:szCs w:val="24"/>
        </w:rPr>
        <w:t xml:space="preserve">Expected Results and </w:t>
      </w:r>
      <w:r>
        <w:rPr>
          <w:rFonts w:ascii="Times New Roman" w:hAnsi="Times New Roman" w:cs="Times New Roman"/>
          <w:b/>
          <w:bCs/>
          <w:sz w:val="24"/>
          <w:szCs w:val="24"/>
        </w:rPr>
        <w:t>D</w:t>
      </w:r>
      <w:r w:rsidRPr="00936A54">
        <w:rPr>
          <w:rFonts w:ascii="Times New Roman" w:hAnsi="Times New Roman" w:cs="Times New Roman"/>
          <w:b/>
          <w:bCs/>
          <w:sz w:val="24"/>
          <w:szCs w:val="24"/>
        </w:rPr>
        <w:t>iscussion</w:t>
      </w:r>
    </w:p>
    <w:p w14:paraId="2F427047" w14:textId="77777777" w:rsidR="00F35344" w:rsidRDefault="00F35344" w:rsidP="00F35344">
      <w:pPr>
        <w:spacing w:line="480" w:lineRule="auto"/>
        <w:rPr>
          <w:rFonts w:ascii="Times New Roman" w:hAnsi="Times New Roman" w:cs="Times New Roman"/>
          <w:sz w:val="24"/>
          <w:szCs w:val="24"/>
        </w:rPr>
      </w:pPr>
      <w:r w:rsidRPr="00432EB3">
        <w:rPr>
          <w:rFonts w:ascii="Times New Roman" w:hAnsi="Times New Roman" w:cs="Times New Roman"/>
          <w:sz w:val="24"/>
          <w:szCs w:val="24"/>
        </w:rPr>
        <w:t>In Stage 2, I estimate the average preferences of the baseline for location characteristics. These coefficients reflect the utility associated with observed block-level attributes for the representative household</w:t>
      </w:r>
      <w:r>
        <w:rPr>
          <w:rFonts w:ascii="Times New Roman" w:hAnsi="Times New Roman" w:cs="Times New Roman"/>
          <w:sz w:val="24"/>
          <w:szCs w:val="24"/>
        </w:rPr>
        <w:t xml:space="preserve">. </w:t>
      </w:r>
      <w:r w:rsidRPr="008E2FBB">
        <w:rPr>
          <w:rFonts w:ascii="Times New Roman" w:hAnsi="Times New Roman" w:cs="Times New Roman"/>
          <w:sz w:val="24"/>
          <w:szCs w:val="24"/>
        </w:rPr>
        <w:t xml:space="preserve">The parameter of interest in my model is the coefficient on the buyout indicator </w:t>
      </w: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jt</m:t>
            </m:r>
          </m:sub>
        </m:sSub>
        <m:r>
          <w:rPr>
            <w:rFonts w:ascii="Cambria Math" w:hAnsi="Cambria Math" w:cs="Times New Roman"/>
            <w:sz w:val="24"/>
            <w:szCs w:val="24"/>
          </w:rPr>
          <m:t xml:space="preserve">, </m:t>
        </m:r>
      </m:oMath>
      <w:r w:rsidRPr="008E2FBB">
        <w:rPr>
          <w:rFonts w:ascii="Times New Roman" w:hAnsi="Times New Roman" w:cs="Times New Roman"/>
          <w:sz w:val="24"/>
          <w:szCs w:val="24"/>
        </w:rPr>
        <w:t>which equals one if</w:t>
      </w:r>
      <w:r>
        <w:rPr>
          <w:rFonts w:ascii="Times New Roman" w:hAnsi="Times New Roman" w:cs="Times New Roman"/>
          <w:sz w:val="24"/>
          <w:szCs w:val="24"/>
        </w:rPr>
        <w:t xml:space="preserve"> block </w:t>
      </w:r>
      <w:r>
        <w:rPr>
          <w:rFonts w:ascii="Times New Roman" w:hAnsi="Times New Roman" w:cs="Times New Roman"/>
          <w:i/>
          <w:iCs/>
          <w:sz w:val="24"/>
          <w:szCs w:val="24"/>
        </w:rPr>
        <w:t xml:space="preserve">j </w:t>
      </w:r>
      <w:r>
        <w:rPr>
          <w:rFonts w:ascii="Times New Roman" w:hAnsi="Times New Roman" w:cs="Times New Roman"/>
          <w:sz w:val="24"/>
          <w:szCs w:val="24"/>
        </w:rPr>
        <w:t>is near a</w:t>
      </w:r>
      <w:r w:rsidRPr="008E2FBB">
        <w:rPr>
          <w:rFonts w:ascii="Times New Roman" w:hAnsi="Times New Roman" w:cs="Times New Roman"/>
          <w:sz w:val="24"/>
          <w:szCs w:val="24"/>
        </w:rPr>
        <w:t xml:space="preserve"> household </w:t>
      </w:r>
      <w:r>
        <w:rPr>
          <w:rFonts w:ascii="Times New Roman" w:hAnsi="Times New Roman" w:cs="Times New Roman"/>
          <w:sz w:val="24"/>
          <w:szCs w:val="24"/>
        </w:rPr>
        <w:t xml:space="preserve">that </w:t>
      </w:r>
      <w:r w:rsidRPr="008E2FBB">
        <w:rPr>
          <w:rFonts w:ascii="Times New Roman" w:hAnsi="Times New Roman" w:cs="Times New Roman"/>
          <w:sz w:val="24"/>
          <w:szCs w:val="24"/>
        </w:rPr>
        <w:t xml:space="preserve">sold their home through the flood buyout program. This parameter captures the average utility associated with </w:t>
      </w:r>
      <w:r>
        <w:rPr>
          <w:rFonts w:ascii="Times New Roman" w:hAnsi="Times New Roman" w:cs="Times New Roman"/>
          <w:sz w:val="24"/>
          <w:szCs w:val="24"/>
        </w:rPr>
        <w:t xml:space="preserve">living near a home sold through </w:t>
      </w:r>
      <w:r w:rsidRPr="008E2FBB">
        <w:rPr>
          <w:rFonts w:ascii="Times New Roman" w:hAnsi="Times New Roman" w:cs="Times New Roman"/>
          <w:sz w:val="24"/>
          <w:szCs w:val="24"/>
        </w:rPr>
        <w:t>the buyout.</w:t>
      </w:r>
    </w:p>
    <w:p w14:paraId="22DA2F48" w14:textId="77777777" w:rsidR="00F35344" w:rsidRDefault="00F35344" w:rsidP="00F35344">
      <w:pPr>
        <w:spacing w:line="480" w:lineRule="auto"/>
        <w:ind w:firstLine="720"/>
        <w:rPr>
          <w:rFonts w:ascii="Times New Roman" w:hAnsi="Times New Roman" w:cs="Times New Roman"/>
          <w:sz w:val="24"/>
          <w:szCs w:val="24"/>
        </w:rPr>
      </w:pPr>
      <w:r w:rsidRPr="008E2FBB">
        <w:rPr>
          <w:rFonts w:ascii="Times New Roman" w:hAnsi="Times New Roman" w:cs="Times New Roman"/>
          <w:sz w:val="24"/>
          <w:szCs w:val="24"/>
        </w:rPr>
        <w:t xml:space="preserve">For the baseline household, I expect the coefficient on </w:t>
      </w: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jt</m:t>
            </m:r>
          </m:sub>
        </m:sSub>
      </m:oMath>
      <w:r w:rsidRPr="008E2FBB">
        <w:rPr>
          <w:rFonts w:ascii="Times New Roman" w:hAnsi="Times New Roman" w:cs="Times New Roman"/>
          <w:sz w:val="24"/>
          <w:szCs w:val="24"/>
        </w:rPr>
        <w:t xml:space="preserve"> to be </w:t>
      </w:r>
      <w:r>
        <w:rPr>
          <w:rFonts w:ascii="Times New Roman" w:hAnsi="Times New Roman" w:cs="Times New Roman"/>
          <w:sz w:val="24"/>
          <w:szCs w:val="24"/>
        </w:rPr>
        <w:t>negative, checkerboard effect</w:t>
      </w:r>
      <w:r w:rsidRPr="008E2FBB">
        <w:rPr>
          <w:rFonts w:ascii="Times New Roman" w:hAnsi="Times New Roman" w:cs="Times New Roman"/>
          <w:sz w:val="24"/>
          <w:szCs w:val="24"/>
        </w:rPr>
        <w:t>. I also allow for heterogeneous preferences for buyout participation by household race and income</w:t>
      </w:r>
      <w:r>
        <w:rPr>
          <w:rFonts w:ascii="Times New Roman" w:hAnsi="Times New Roman" w:cs="Times New Roman"/>
          <w:sz w:val="24"/>
          <w:szCs w:val="24"/>
        </w:rPr>
        <w:t xml:space="preserve"> in stage 1. </w:t>
      </w:r>
      <w:r w:rsidRPr="008E2FBB">
        <w:rPr>
          <w:rFonts w:ascii="Times New Roman" w:hAnsi="Times New Roman" w:cs="Times New Roman"/>
          <w:sz w:val="24"/>
          <w:szCs w:val="24"/>
        </w:rPr>
        <w:t xml:space="preserve">I expect lower-income households </w:t>
      </w:r>
      <w:proofErr w:type="gramStart"/>
      <w:r w:rsidRPr="008E2FBB">
        <w:rPr>
          <w:rFonts w:ascii="Times New Roman" w:hAnsi="Times New Roman" w:cs="Times New Roman"/>
          <w:sz w:val="24"/>
          <w:szCs w:val="24"/>
        </w:rPr>
        <w:t>to</w:t>
      </w:r>
      <w:r>
        <w:rPr>
          <w:rFonts w:ascii="Times New Roman" w:hAnsi="Times New Roman" w:cs="Times New Roman"/>
          <w:sz w:val="24"/>
          <w:szCs w:val="24"/>
        </w:rPr>
        <w:t xml:space="preserve"> </w:t>
      </w:r>
      <w:r w:rsidRPr="008E2FBB">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8E2FBB">
        <w:rPr>
          <w:rFonts w:ascii="Times New Roman" w:hAnsi="Times New Roman" w:cs="Times New Roman"/>
          <w:sz w:val="24"/>
          <w:szCs w:val="24"/>
        </w:rPr>
        <w:t xml:space="preserve">I expect Black and Hispanic households to </w:t>
      </w:r>
    </w:p>
    <w:p w14:paraId="2754AEAE" w14:textId="77777777" w:rsidR="00F35344" w:rsidRPr="001242AD" w:rsidRDefault="00F35344" w:rsidP="00F35344">
      <w:pPr>
        <w:spacing w:line="480" w:lineRule="auto"/>
        <w:ind w:firstLine="720"/>
        <w:rPr>
          <w:rFonts w:ascii="Times New Roman" w:hAnsi="Times New Roman" w:cs="Times New Roman"/>
          <w:sz w:val="24"/>
          <w:szCs w:val="24"/>
        </w:rPr>
      </w:pPr>
    </w:p>
    <w:p w14:paraId="76BE14A9" w14:textId="77777777" w:rsidR="00F35344" w:rsidRPr="00243C93" w:rsidRDefault="00F35344" w:rsidP="00F35344">
      <w:pPr>
        <w:pStyle w:val="ListParagraph"/>
        <w:numPr>
          <w:ilvl w:val="0"/>
          <w:numId w:val="1"/>
        </w:numPr>
        <w:spacing w:line="480" w:lineRule="auto"/>
        <w:rPr>
          <w:rFonts w:ascii="Times New Roman" w:hAnsi="Times New Roman" w:cs="Times New Roman"/>
          <w:b/>
          <w:bCs/>
          <w:sz w:val="24"/>
          <w:szCs w:val="24"/>
        </w:rPr>
      </w:pPr>
      <w:r w:rsidRPr="00243C93">
        <w:rPr>
          <w:rFonts w:ascii="Times New Roman" w:hAnsi="Times New Roman" w:cs="Times New Roman"/>
          <w:b/>
          <w:bCs/>
          <w:sz w:val="24"/>
          <w:szCs w:val="24"/>
        </w:rPr>
        <w:t>Summary and conclusion</w:t>
      </w:r>
    </w:p>
    <w:p w14:paraId="752B9439"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23E2403A"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39C6ABBD"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15B7541E"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3522D04D"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139DE5CE"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2B85BC6B" w14:textId="77777777" w:rsidR="00F35344" w:rsidRDefault="00F35344" w:rsidP="00F35344">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Estimate the BLP Model</w:t>
      </w:r>
    </w:p>
    <w:p w14:paraId="449A31A2" w14:textId="77777777" w:rsidR="00F35344" w:rsidRPr="00243C93" w:rsidRDefault="00F35344" w:rsidP="00F35344">
      <w:pPr>
        <w:spacing w:line="480" w:lineRule="auto"/>
        <w:rPr>
          <w:rFonts w:ascii="Times New Roman" w:hAnsi="Times New Roman" w:cs="Times New Roman"/>
          <w:sz w:val="24"/>
          <w:szCs w:val="24"/>
        </w:rPr>
      </w:pPr>
      <w:r>
        <w:rPr>
          <w:rFonts w:ascii="Times New Roman" w:hAnsi="Times New Roman" w:cs="Times New Roman"/>
          <w:sz w:val="24"/>
          <w:szCs w:val="24"/>
        </w:rPr>
        <w:t>Estimate the residential sorting model with the whole choice set, including all homes in the County whether in the buyout program or not.</w:t>
      </w:r>
    </w:p>
    <w:p w14:paraId="6A6EE8BE" w14:textId="77777777" w:rsidR="00F35344" w:rsidRDefault="00F35344" w:rsidP="00F35344">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Calculate Baseline Expected Utility</w:t>
      </w:r>
    </w:p>
    <w:p w14:paraId="3BE3B982" w14:textId="77777777" w:rsidR="00F35344" w:rsidRPr="00243C93" w:rsidRDefault="00F35344" w:rsidP="00F35344">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Use the estimated model to compute expected utility for individuals under the current equilibrium. Account for the probability of a flood. Model expected utility as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ij</m:t>
            </m:r>
          </m:sub>
          <m:sup>
            <m:r>
              <w:rPr>
                <w:rFonts w:ascii="Cambria Math" w:hAnsi="Cambria Math" w:cs="Times New Roman"/>
                <w:sz w:val="24"/>
                <w:szCs w:val="24"/>
              </w:rPr>
              <m:t>normal</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ij</m:t>
            </m:r>
          </m:sub>
          <m:sup>
            <m:r>
              <w:rPr>
                <w:rFonts w:ascii="Cambria Math" w:hAnsi="Cambria Math" w:cs="Times New Roman"/>
                <w:sz w:val="24"/>
                <w:szCs w:val="24"/>
              </w:rPr>
              <m:t>flood</m:t>
            </m:r>
          </m:sup>
        </m:sSubSup>
      </m:oMath>
      <w:r>
        <w:rPr>
          <w:rFonts w:ascii="Times New Roman" w:eastAsiaTheme="minorEastAsia" w:hAnsi="Times New Roman" w:cs="Times New Roman"/>
          <w:sz w:val="24"/>
          <w:szCs w:val="24"/>
        </w:rPr>
        <w:t xml:space="preserve">. </w:t>
      </w:r>
    </w:p>
    <w:p w14:paraId="2A508D10" w14:textId="77777777" w:rsidR="00F35344" w:rsidRDefault="00F35344" w:rsidP="00F35344">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Simulate the Counterfactual</w:t>
      </w:r>
    </w:p>
    <w:p w14:paraId="6F407AAC" w14:textId="77777777" w:rsidR="00F35344" w:rsidRDefault="00F35344" w:rsidP="00F35344">
      <w:pPr>
        <w:spacing w:line="480" w:lineRule="auto"/>
        <w:rPr>
          <w:rFonts w:ascii="Times New Roman" w:hAnsi="Times New Roman" w:cs="Times New Roman"/>
          <w:sz w:val="24"/>
          <w:szCs w:val="24"/>
        </w:rPr>
      </w:pPr>
      <w:r>
        <w:rPr>
          <w:rFonts w:ascii="Times New Roman" w:hAnsi="Times New Roman" w:cs="Times New Roman"/>
          <w:sz w:val="24"/>
          <w:szCs w:val="24"/>
        </w:rPr>
        <w:t>Remove the flood-prone locations from the choice set. Recompute the equilibrium market shares, assuming displaced individuals relocate across the remaining locations. Re-adjust prices using the RUM-equilibrium iteration process (from bk chapter).</w:t>
      </w:r>
    </w:p>
    <w:p w14:paraId="17AF0CDA" w14:textId="77777777" w:rsidR="00F35344" w:rsidRDefault="00F35344" w:rsidP="00F35344">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need to initialize housing prices. Then use estimated preference parameters to compute aggregate housing demand. Then figure out where there’s excess supply/demand. Then I’ll increase prices slightly where there’s excess demand and decrease prices slightly where there is excess supply. Then I recalculate demand. I keep iterating until supply=demand. </w:t>
      </w:r>
    </w:p>
    <w:p w14:paraId="318CBE1E" w14:textId="77777777" w:rsidR="00F35344" w:rsidRDefault="00F35344" w:rsidP="00F35344">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Welfare Analysis</w:t>
      </w:r>
    </w:p>
    <w:p w14:paraId="7F666434" w14:textId="77777777" w:rsidR="00F35344" w:rsidRDefault="00F35344" w:rsidP="00F353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Use compensating variation to measure welfare,</w:t>
      </w:r>
    </w:p>
    <w:p w14:paraId="161F20E5" w14:textId="77777777" w:rsidR="00F35344" w:rsidRPr="00A14D36" w:rsidRDefault="00F35344" w:rsidP="00F35344">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den>
          </m:f>
          <m:d>
            <m:dPr>
              <m:begChr m:val="["/>
              <m:endChr m:val="]"/>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 ϵ new</m:t>
                      </m:r>
                    </m:sub>
                    <m:sup/>
                    <m:e>
                      <m:r>
                        <w:rPr>
                          <w:rFonts w:ascii="Cambria Math" w:hAnsi="Cambria Math" w:cs="Times New Roman"/>
                          <w:sz w:val="24"/>
                          <w:szCs w:val="24"/>
                        </w:rPr>
                        <m:t>exp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ij</m:t>
                              </m:r>
                            </m:sub>
                            <m:sup>
                              <m:r>
                                <w:rPr>
                                  <w:rFonts w:ascii="Cambria Math" w:hAnsi="Cambria Math" w:cs="Times New Roman"/>
                                  <w:sz w:val="24"/>
                                  <w:szCs w:val="24"/>
                                </w:rPr>
                                <m:t>'</m:t>
                              </m:r>
                            </m:sup>
                          </m:sSubSup>
                        </m:e>
                      </m:d>
                    </m:e>
                  </m:nary>
                </m:e>
              </m:d>
              <m:r>
                <w:rPr>
                  <w:rFonts w:ascii="Cambria Math" w:hAnsi="Cambria Math" w:cs="Times New Roman"/>
                  <w:sz w:val="24"/>
                  <w:szCs w:val="24"/>
                </w:rPr>
                <m:t>-ln</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 ϵ original</m:t>
                      </m:r>
                    </m:sub>
                    <m:sup/>
                    <m:e>
                      <m:r>
                        <w:rPr>
                          <w:rFonts w:ascii="Cambria Math" w:hAnsi="Cambria Math" w:cs="Times New Roman"/>
                          <w:sz w:val="24"/>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nary>
                </m:e>
              </m:d>
            </m:e>
          </m:d>
          <m:r>
            <w:rPr>
              <w:rFonts w:ascii="Cambria Math" w:hAnsi="Cambria Math" w:cs="Times New Roman"/>
              <w:sz w:val="24"/>
              <w:szCs w:val="24"/>
            </w:rPr>
            <m:t>.</m:t>
          </m:r>
        </m:oMath>
      </m:oMathPara>
    </w:p>
    <w:p w14:paraId="433DAA5D" w14:textId="77777777" w:rsidR="00F35344" w:rsidRPr="00243C93" w:rsidRDefault="00F35344" w:rsidP="00F35344">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Aggregate this across groups to see distributional effects.</w:t>
      </w:r>
    </w:p>
    <w:p w14:paraId="2FBD7BF7" w14:textId="77777777" w:rsidR="00F35344" w:rsidRDefault="00F35344" w:rsidP="00F35344">
      <w:pPr>
        <w:pStyle w:val="ListParagraph"/>
        <w:numPr>
          <w:ilvl w:val="0"/>
          <w:numId w:val="4"/>
        </w:numPr>
        <w:spacing w:line="480" w:lineRule="auto"/>
        <w:rPr>
          <w:rFonts w:ascii="Times New Roman" w:hAnsi="Times New Roman" w:cs="Times New Roman"/>
          <w:b/>
          <w:bCs/>
          <w:sz w:val="24"/>
          <w:szCs w:val="24"/>
        </w:rPr>
      </w:pPr>
    </w:p>
    <w:p w14:paraId="134985D4"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069FDA5B"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3D887B59"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37F0D834"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2DA318AF"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64F6CA96"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6AC6D49A"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68D6F84D"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1A009298"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230484EC"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7F6C11F2"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6FF9644D"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4D89D3AF" w14:textId="77777777" w:rsidR="00F35344" w:rsidRDefault="00F35344" w:rsidP="00F35344">
      <w:pPr>
        <w:pStyle w:val="ListParagraph"/>
        <w:spacing w:line="480" w:lineRule="auto"/>
        <w:ind w:left="360"/>
        <w:rPr>
          <w:rFonts w:ascii="Times New Roman" w:hAnsi="Times New Roman" w:cs="Times New Roman"/>
          <w:b/>
          <w:bCs/>
          <w:sz w:val="24"/>
          <w:szCs w:val="24"/>
        </w:rPr>
      </w:pPr>
    </w:p>
    <w:p w14:paraId="3B8AC833" w14:textId="77777777" w:rsidR="00F35344" w:rsidRPr="0086461B" w:rsidRDefault="00F35344" w:rsidP="00F35344">
      <w:pPr>
        <w:pStyle w:val="ListParagraph"/>
        <w:spacing w:line="480" w:lineRule="auto"/>
        <w:ind w:left="360"/>
        <w:rPr>
          <w:rFonts w:ascii="Times New Roman" w:hAnsi="Times New Roman" w:cs="Times New Roman"/>
          <w:b/>
          <w:bCs/>
          <w:sz w:val="24"/>
          <w:szCs w:val="24"/>
        </w:rPr>
      </w:pPr>
    </w:p>
    <w:p w14:paraId="562F2E62" w14:textId="77777777" w:rsidR="00F35344" w:rsidRDefault="00F35344" w:rsidP="00F35344">
      <w:pPr>
        <w:pStyle w:val="ListParagraph"/>
        <w:numPr>
          <w:ilvl w:val="0"/>
          <w:numId w:val="1"/>
        </w:numPr>
        <w:spacing w:line="240" w:lineRule="auto"/>
        <w:rPr>
          <w:rFonts w:ascii="Times New Roman" w:hAnsi="Times New Roman" w:cs="Times New Roman"/>
          <w:b/>
          <w:bCs/>
          <w:sz w:val="24"/>
          <w:szCs w:val="24"/>
        </w:rPr>
      </w:pPr>
      <w:r w:rsidRPr="0086461B">
        <w:rPr>
          <w:rFonts w:ascii="Times New Roman" w:hAnsi="Times New Roman" w:cs="Times New Roman"/>
          <w:b/>
          <w:bCs/>
          <w:sz w:val="24"/>
          <w:szCs w:val="24"/>
        </w:rPr>
        <w:t>References</w:t>
      </w:r>
    </w:p>
    <w:p w14:paraId="6B1347FB"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1.</w:t>
      </w:r>
      <w:r>
        <w:rPr>
          <w:rFonts w:ascii="Times New Roman" w:hAnsi="Times New Roman" w:cs="Times New Roman"/>
          <w:sz w:val="24"/>
          <w:szCs w:val="24"/>
        </w:rPr>
        <w:t xml:space="preserve"> </w:t>
      </w:r>
      <w:r w:rsidRPr="00FA0624">
        <w:rPr>
          <w:rFonts w:ascii="Times New Roman" w:hAnsi="Times New Roman" w:cs="Times New Roman"/>
          <w:sz w:val="24"/>
          <w:szCs w:val="24"/>
        </w:rPr>
        <w:t>Cain, L., Hernandez-Cortes, D., Timmins, C., &amp; Weber, P. (2024). Recent findings and methodologies in economics research in environmental justice. Review of Environmental Economics and Policy, 18(1), 116–142. The University of Chicago Press.</w:t>
      </w:r>
    </w:p>
    <w:p w14:paraId="5DBD54FA"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lastRenderedPageBreak/>
        <w:t>2.</w:t>
      </w:r>
      <w:r>
        <w:rPr>
          <w:rFonts w:ascii="Times New Roman" w:hAnsi="Times New Roman" w:cs="Times New Roman"/>
          <w:sz w:val="24"/>
          <w:szCs w:val="24"/>
        </w:rPr>
        <w:t xml:space="preserve"> </w:t>
      </w:r>
      <w:r w:rsidRPr="00FA0624">
        <w:rPr>
          <w:rFonts w:ascii="Times New Roman" w:hAnsi="Times New Roman" w:cs="Times New Roman"/>
          <w:sz w:val="24"/>
          <w:szCs w:val="24"/>
        </w:rPr>
        <w:t>Elliott, J. R., &amp; Wang, Z. (2023). Managed retreat: A nationwide study of the local, racially segmented resettlement of homeowners from rising flood risks. Environmental Research Letters, 18(6), 06405. https://doi.org/10.1088/1748-9326/accfd6</w:t>
      </w:r>
    </w:p>
    <w:p w14:paraId="4371F122"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sidRPr="00FA0624">
        <w:rPr>
          <w:rFonts w:ascii="Times New Roman" w:hAnsi="Times New Roman" w:cs="Times New Roman"/>
          <w:sz w:val="24"/>
          <w:szCs w:val="24"/>
        </w:rPr>
        <w:t>Hashida</w:t>
      </w:r>
      <w:proofErr w:type="spellEnd"/>
      <w:r w:rsidRPr="00FA0624">
        <w:rPr>
          <w:rFonts w:ascii="Times New Roman" w:hAnsi="Times New Roman" w:cs="Times New Roman"/>
          <w:sz w:val="24"/>
          <w:szCs w:val="24"/>
        </w:rPr>
        <w:t>, Y., &amp; Dundas, S. J. (2023) a. Barriers to coastal managed retreat: Evidence from New Jersey’s Blue Acres program. Marine Resource Economics, 39(3), Article 3. https://doi.org/10.5325/marineresecon.39.3.001</w:t>
      </w:r>
    </w:p>
    <w:p w14:paraId="053C77ED"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4.</w:t>
      </w:r>
      <w:r>
        <w:rPr>
          <w:rFonts w:ascii="Times New Roman" w:hAnsi="Times New Roman" w:cs="Times New Roman"/>
          <w:sz w:val="24"/>
          <w:szCs w:val="24"/>
        </w:rPr>
        <w:t xml:space="preserve"> </w:t>
      </w:r>
      <w:r w:rsidRPr="00FA0624">
        <w:rPr>
          <w:rFonts w:ascii="Times New Roman" w:hAnsi="Times New Roman" w:cs="Times New Roman"/>
          <w:sz w:val="24"/>
          <w:szCs w:val="24"/>
        </w:rPr>
        <w:t xml:space="preserve">Landry, C. E., </w:t>
      </w:r>
      <w:proofErr w:type="spellStart"/>
      <w:r w:rsidRPr="00FA0624">
        <w:rPr>
          <w:rFonts w:ascii="Times New Roman" w:hAnsi="Times New Roman" w:cs="Times New Roman"/>
          <w:sz w:val="24"/>
          <w:szCs w:val="24"/>
        </w:rPr>
        <w:t>Shonkwiler</w:t>
      </w:r>
      <w:proofErr w:type="spellEnd"/>
      <w:r w:rsidRPr="00FA0624">
        <w:rPr>
          <w:rFonts w:ascii="Times New Roman" w:hAnsi="Times New Roman" w:cs="Times New Roman"/>
          <w:sz w:val="24"/>
          <w:szCs w:val="24"/>
        </w:rPr>
        <w:t xml:space="preserve">, J. S., &amp; Whitehead, J. C. (2020). Economic values of coastal erosion management: Joint estimation of use and existence values with recreation demand and contingent valuation data. Marine Resource Economics, 28(3), 253-267. https://doi.org/10.5950/0738-1360-28.3.253 </w:t>
      </w:r>
    </w:p>
    <w:p w14:paraId="7BD17904"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5.</w:t>
      </w:r>
      <w:r>
        <w:rPr>
          <w:rFonts w:ascii="Times New Roman" w:hAnsi="Times New Roman" w:cs="Times New Roman"/>
          <w:sz w:val="24"/>
          <w:szCs w:val="24"/>
        </w:rPr>
        <w:t xml:space="preserve"> </w:t>
      </w:r>
      <w:r w:rsidRPr="00FA0624">
        <w:rPr>
          <w:rFonts w:ascii="Times New Roman" w:hAnsi="Times New Roman" w:cs="Times New Roman"/>
          <w:sz w:val="24"/>
          <w:szCs w:val="24"/>
        </w:rPr>
        <w:t xml:space="preserve">Miao, Q., &amp; </w:t>
      </w:r>
      <w:proofErr w:type="spellStart"/>
      <w:r w:rsidRPr="00FA0624">
        <w:rPr>
          <w:rFonts w:ascii="Times New Roman" w:hAnsi="Times New Roman" w:cs="Times New Roman"/>
          <w:sz w:val="24"/>
          <w:szCs w:val="24"/>
        </w:rPr>
        <w:t>Davlasheridze</w:t>
      </w:r>
      <w:proofErr w:type="spellEnd"/>
      <w:r w:rsidRPr="00FA0624">
        <w:rPr>
          <w:rFonts w:ascii="Times New Roman" w:hAnsi="Times New Roman" w:cs="Times New Roman"/>
          <w:sz w:val="24"/>
          <w:szCs w:val="24"/>
        </w:rPr>
        <w:t>, M. (2021). Managed retreat in the face of climate change: Examining factors influencing buyouts of floodplain properties. Natural Hazards Review, 23(1), 1-10. https://doi.org/10.1061/(ASCE)NH.1527-6996.0000042</w:t>
      </w:r>
    </w:p>
    <w:p w14:paraId="2E1C77F4"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6.</w:t>
      </w:r>
      <w:r>
        <w:rPr>
          <w:rFonts w:ascii="Times New Roman" w:hAnsi="Times New Roman" w:cs="Times New Roman"/>
          <w:sz w:val="24"/>
          <w:szCs w:val="24"/>
        </w:rPr>
        <w:t xml:space="preserve"> </w:t>
      </w:r>
      <w:r w:rsidRPr="00FA0624">
        <w:rPr>
          <w:rFonts w:ascii="Times New Roman" w:hAnsi="Times New Roman" w:cs="Times New Roman"/>
          <w:sz w:val="24"/>
          <w:szCs w:val="24"/>
        </w:rPr>
        <w:t>Federal Emergency Management Agency. (n.d.). Robert T. Stafford disaster relief and emergency assistance act. U.S. Department of Homeland Security. https://www.fema.gov/disaster/stafford-act#:~:text=Robert%20T.%20Stafford%20Disaster%20Relief,to%20FEMA%20and%20FEMA%20programs.</w:t>
      </w:r>
    </w:p>
    <w:p w14:paraId="15329BE4"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7.</w:t>
      </w:r>
      <w:r>
        <w:rPr>
          <w:rFonts w:ascii="Times New Roman" w:hAnsi="Times New Roman" w:cs="Times New Roman"/>
          <w:sz w:val="24"/>
          <w:szCs w:val="24"/>
        </w:rPr>
        <w:t xml:space="preserve"> </w:t>
      </w:r>
      <w:r w:rsidRPr="00FA0624">
        <w:rPr>
          <w:rFonts w:ascii="Times New Roman" w:hAnsi="Times New Roman" w:cs="Times New Roman"/>
          <w:sz w:val="24"/>
          <w:szCs w:val="24"/>
        </w:rPr>
        <w:t xml:space="preserve">Mach, K. J., C. M. </w:t>
      </w:r>
      <w:proofErr w:type="spellStart"/>
      <w:r w:rsidRPr="00FA0624">
        <w:rPr>
          <w:rFonts w:ascii="Times New Roman" w:hAnsi="Times New Roman" w:cs="Times New Roman"/>
          <w:sz w:val="24"/>
          <w:szCs w:val="24"/>
        </w:rPr>
        <w:t>Krann</w:t>
      </w:r>
      <w:proofErr w:type="spellEnd"/>
      <w:r w:rsidRPr="00FA0624">
        <w:rPr>
          <w:rFonts w:ascii="Times New Roman" w:hAnsi="Times New Roman" w:cs="Times New Roman"/>
          <w:sz w:val="24"/>
          <w:szCs w:val="24"/>
        </w:rPr>
        <w:t xml:space="preserve">, M. Hino, A. R. Siders, E. M. Johnston, and C. B. Field. (2019). “Managed retreat through voluntary buyouts of </w:t>
      </w:r>
      <w:proofErr w:type="spellStart"/>
      <w:r w:rsidRPr="00FA0624">
        <w:rPr>
          <w:rFonts w:ascii="Times New Roman" w:hAnsi="Times New Roman" w:cs="Times New Roman"/>
          <w:sz w:val="24"/>
          <w:szCs w:val="24"/>
        </w:rPr>
        <w:t>floodprone</w:t>
      </w:r>
      <w:proofErr w:type="spellEnd"/>
      <w:r w:rsidRPr="00FA0624">
        <w:rPr>
          <w:rFonts w:ascii="Times New Roman" w:hAnsi="Times New Roman" w:cs="Times New Roman"/>
          <w:sz w:val="24"/>
          <w:szCs w:val="24"/>
        </w:rPr>
        <w:t xml:space="preserve"> properties.” Sci. Adv. 5 (10): eaax8995. https://doi.org/10.1126 /</w:t>
      </w:r>
      <w:proofErr w:type="gramStart"/>
      <w:r w:rsidRPr="00FA0624">
        <w:rPr>
          <w:rFonts w:ascii="Times New Roman" w:hAnsi="Times New Roman" w:cs="Times New Roman"/>
          <w:sz w:val="24"/>
          <w:szCs w:val="24"/>
        </w:rPr>
        <w:t>sciadv.aax</w:t>
      </w:r>
      <w:proofErr w:type="gramEnd"/>
      <w:r w:rsidRPr="00FA0624">
        <w:rPr>
          <w:rFonts w:ascii="Times New Roman" w:hAnsi="Times New Roman" w:cs="Times New Roman"/>
          <w:sz w:val="24"/>
          <w:szCs w:val="24"/>
        </w:rPr>
        <w:t>8995.</w:t>
      </w:r>
    </w:p>
    <w:p w14:paraId="519341E9"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8.</w:t>
      </w:r>
      <w:r>
        <w:rPr>
          <w:rFonts w:ascii="Times New Roman" w:hAnsi="Times New Roman" w:cs="Times New Roman"/>
          <w:sz w:val="24"/>
          <w:szCs w:val="24"/>
        </w:rPr>
        <w:t xml:space="preserve"> </w:t>
      </w:r>
      <w:r w:rsidRPr="00FA0624">
        <w:rPr>
          <w:rFonts w:ascii="Times New Roman" w:hAnsi="Times New Roman" w:cs="Times New Roman"/>
          <w:sz w:val="24"/>
          <w:szCs w:val="24"/>
        </w:rPr>
        <w:t>Curran-</w:t>
      </w:r>
      <w:proofErr w:type="spellStart"/>
      <w:r w:rsidRPr="00FA0624">
        <w:rPr>
          <w:rFonts w:ascii="Times New Roman" w:hAnsi="Times New Roman" w:cs="Times New Roman"/>
          <w:sz w:val="24"/>
          <w:szCs w:val="24"/>
        </w:rPr>
        <w:t>Groome</w:t>
      </w:r>
      <w:proofErr w:type="spellEnd"/>
      <w:r w:rsidRPr="00FA0624">
        <w:rPr>
          <w:rFonts w:ascii="Times New Roman" w:hAnsi="Times New Roman" w:cs="Times New Roman"/>
          <w:sz w:val="24"/>
          <w:szCs w:val="24"/>
        </w:rPr>
        <w:t xml:space="preserve">, W., Haygood, H., Hino, M., </w:t>
      </w:r>
      <w:proofErr w:type="spellStart"/>
      <w:r w:rsidRPr="00FA0624">
        <w:rPr>
          <w:rFonts w:ascii="Times New Roman" w:hAnsi="Times New Roman" w:cs="Times New Roman"/>
          <w:sz w:val="24"/>
          <w:szCs w:val="24"/>
        </w:rPr>
        <w:t>BenDor</w:t>
      </w:r>
      <w:proofErr w:type="spellEnd"/>
      <w:r w:rsidRPr="00FA0624">
        <w:rPr>
          <w:rFonts w:ascii="Times New Roman" w:hAnsi="Times New Roman" w:cs="Times New Roman"/>
          <w:sz w:val="24"/>
          <w:szCs w:val="24"/>
        </w:rPr>
        <w:t>, T. K., &amp; Salvesen, D. (2021). Assessing the full costs of floodplain buyouts. Climatic Change, 168(3). https://doi.org/10.1007/s10584-021-03264-4</w:t>
      </w:r>
    </w:p>
    <w:p w14:paraId="19545772"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sidRPr="00FA0624">
        <w:rPr>
          <w:rFonts w:ascii="Times New Roman" w:hAnsi="Times New Roman" w:cs="Times New Roman"/>
          <w:sz w:val="24"/>
          <w:szCs w:val="24"/>
        </w:rPr>
        <w:t>BenDor</w:t>
      </w:r>
      <w:proofErr w:type="spellEnd"/>
      <w:r w:rsidRPr="00FA0624">
        <w:rPr>
          <w:rFonts w:ascii="Times New Roman" w:hAnsi="Times New Roman" w:cs="Times New Roman"/>
          <w:sz w:val="24"/>
          <w:szCs w:val="24"/>
        </w:rPr>
        <w:t xml:space="preserve">, T. K., Salvesen, D., </w:t>
      </w:r>
      <w:proofErr w:type="spellStart"/>
      <w:r w:rsidRPr="00FA0624">
        <w:rPr>
          <w:rFonts w:ascii="Times New Roman" w:hAnsi="Times New Roman" w:cs="Times New Roman"/>
          <w:sz w:val="24"/>
          <w:szCs w:val="24"/>
        </w:rPr>
        <w:t>Kamrath</w:t>
      </w:r>
      <w:proofErr w:type="spellEnd"/>
      <w:r w:rsidRPr="00FA0624">
        <w:rPr>
          <w:rFonts w:ascii="Times New Roman" w:hAnsi="Times New Roman" w:cs="Times New Roman"/>
          <w:sz w:val="24"/>
          <w:szCs w:val="24"/>
        </w:rPr>
        <w:t xml:space="preserve">, C., &amp; </w:t>
      </w:r>
      <w:proofErr w:type="spellStart"/>
      <w:r w:rsidRPr="00FA0624">
        <w:rPr>
          <w:rFonts w:ascii="Times New Roman" w:hAnsi="Times New Roman" w:cs="Times New Roman"/>
          <w:sz w:val="24"/>
          <w:szCs w:val="24"/>
        </w:rPr>
        <w:t>Ganser</w:t>
      </w:r>
      <w:proofErr w:type="spellEnd"/>
      <w:r w:rsidRPr="00FA0624">
        <w:rPr>
          <w:rFonts w:ascii="Times New Roman" w:hAnsi="Times New Roman" w:cs="Times New Roman"/>
          <w:sz w:val="24"/>
          <w:szCs w:val="24"/>
        </w:rPr>
        <w:t>, B. (2020). Floodplain buyouts and municipal finance. Natural Hazards Review, 21(3). https://doi.org/10.1061/(ASCE)NH.1527-6996.0000380</w:t>
      </w:r>
    </w:p>
    <w:p w14:paraId="53AB750C"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10.</w:t>
      </w:r>
      <w:r>
        <w:rPr>
          <w:rFonts w:ascii="Times New Roman" w:hAnsi="Times New Roman" w:cs="Times New Roman"/>
          <w:sz w:val="24"/>
          <w:szCs w:val="24"/>
        </w:rPr>
        <w:t xml:space="preserve"> </w:t>
      </w:r>
      <w:r w:rsidRPr="00FA0624">
        <w:rPr>
          <w:rFonts w:ascii="Times New Roman" w:hAnsi="Times New Roman" w:cs="Times New Roman"/>
          <w:sz w:val="24"/>
          <w:szCs w:val="24"/>
        </w:rPr>
        <w:t>Harris Recovery. (n.d.). Buyout program. Harris Recovery. https://www.harrisrecovery.org/Programs/Buyout</w:t>
      </w:r>
    </w:p>
    <w:p w14:paraId="73B635E2"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11.</w:t>
      </w:r>
      <w:r>
        <w:rPr>
          <w:rFonts w:ascii="Times New Roman" w:hAnsi="Times New Roman" w:cs="Times New Roman"/>
          <w:sz w:val="24"/>
          <w:szCs w:val="24"/>
        </w:rPr>
        <w:t xml:space="preserve"> </w:t>
      </w:r>
      <w:r w:rsidRPr="00FA0624">
        <w:rPr>
          <w:rFonts w:ascii="Times New Roman" w:hAnsi="Times New Roman" w:cs="Times New Roman"/>
          <w:sz w:val="24"/>
          <w:szCs w:val="24"/>
        </w:rPr>
        <w:t>Harris County Flood Control District. (n.d.). About us. Harris County Flood Control District. https://www.hcfcd.org/About</w:t>
      </w:r>
    </w:p>
    <w:p w14:paraId="303E07DA" w14:textId="77777777" w:rsidR="00F35344" w:rsidRPr="00FA062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12.</w:t>
      </w:r>
      <w:r>
        <w:rPr>
          <w:rFonts w:ascii="Times New Roman" w:hAnsi="Times New Roman" w:cs="Times New Roman"/>
          <w:sz w:val="24"/>
          <w:szCs w:val="24"/>
        </w:rPr>
        <w:t xml:space="preserve"> </w:t>
      </w:r>
      <w:r w:rsidRPr="00FA0624">
        <w:rPr>
          <w:rFonts w:ascii="Times New Roman" w:hAnsi="Times New Roman" w:cs="Times New Roman"/>
          <w:sz w:val="24"/>
          <w:szCs w:val="24"/>
        </w:rPr>
        <w:t xml:space="preserve">Binder, S. B., Greer, A., &amp; </w:t>
      </w:r>
      <w:proofErr w:type="spellStart"/>
      <w:r w:rsidRPr="00FA0624">
        <w:rPr>
          <w:rFonts w:ascii="Times New Roman" w:hAnsi="Times New Roman" w:cs="Times New Roman"/>
          <w:sz w:val="24"/>
          <w:szCs w:val="24"/>
        </w:rPr>
        <w:t>Zavar</w:t>
      </w:r>
      <w:proofErr w:type="spellEnd"/>
      <w:r w:rsidRPr="00FA0624">
        <w:rPr>
          <w:rFonts w:ascii="Times New Roman" w:hAnsi="Times New Roman" w:cs="Times New Roman"/>
          <w:sz w:val="24"/>
          <w:szCs w:val="24"/>
        </w:rPr>
        <w:t>, E. (2023). Home buyouts: A tool for mitigation or recovery? Emerald Insight.</w:t>
      </w:r>
    </w:p>
    <w:p w14:paraId="56C00DA3" w14:textId="77777777" w:rsidR="00F35344" w:rsidRDefault="00F35344" w:rsidP="00F35344">
      <w:pPr>
        <w:spacing w:line="240" w:lineRule="auto"/>
        <w:rPr>
          <w:rFonts w:ascii="Times New Roman" w:hAnsi="Times New Roman" w:cs="Times New Roman"/>
          <w:sz w:val="24"/>
          <w:szCs w:val="24"/>
        </w:rPr>
      </w:pPr>
      <w:r w:rsidRPr="00FA0624">
        <w:rPr>
          <w:rFonts w:ascii="Times New Roman" w:hAnsi="Times New Roman" w:cs="Times New Roman"/>
          <w:sz w:val="24"/>
          <w:szCs w:val="24"/>
        </w:rPr>
        <w:t>13.</w:t>
      </w:r>
      <w:r>
        <w:rPr>
          <w:rFonts w:ascii="Times New Roman" w:hAnsi="Times New Roman" w:cs="Times New Roman"/>
          <w:sz w:val="24"/>
          <w:szCs w:val="24"/>
        </w:rPr>
        <w:t xml:space="preserve"> </w:t>
      </w:r>
      <w:proofErr w:type="spellStart"/>
      <w:r w:rsidRPr="00FA0624">
        <w:rPr>
          <w:rFonts w:ascii="Times New Roman" w:hAnsi="Times New Roman" w:cs="Times New Roman"/>
          <w:sz w:val="24"/>
          <w:szCs w:val="24"/>
        </w:rPr>
        <w:t>Bonnyman</w:t>
      </w:r>
      <w:proofErr w:type="spellEnd"/>
      <w:r w:rsidRPr="00FA0624">
        <w:rPr>
          <w:rFonts w:ascii="Times New Roman" w:hAnsi="Times New Roman" w:cs="Times New Roman"/>
          <w:sz w:val="24"/>
          <w:szCs w:val="24"/>
        </w:rPr>
        <w:t xml:space="preserve">, H. (2024, September 12). Mandatory home buyouts in Houston, Texas: Program overview and lessons learned. New America. </w:t>
      </w:r>
      <w:hyperlink r:id="rId7" w:history="1">
        <w:r w:rsidRPr="00E70F5F">
          <w:rPr>
            <w:rStyle w:val="Hyperlink"/>
            <w:rFonts w:ascii="Times New Roman" w:hAnsi="Times New Roman" w:cs="Times New Roman"/>
            <w:sz w:val="24"/>
            <w:szCs w:val="24"/>
          </w:rPr>
          <w:t>https://www.newamerica.org/future-land-housing/briefs/mandatory-home-buyouts-in-houston/</w:t>
        </w:r>
      </w:hyperlink>
    </w:p>
    <w:p w14:paraId="20D7FF15" w14:textId="77777777" w:rsidR="00F35344" w:rsidRPr="00FA0624" w:rsidRDefault="00F35344" w:rsidP="00F35344">
      <w:pPr>
        <w:spacing w:line="240" w:lineRule="auto"/>
        <w:rPr>
          <w:rFonts w:ascii="Times New Roman" w:hAnsi="Times New Roman" w:cs="Times New Roman"/>
          <w:sz w:val="24"/>
          <w:szCs w:val="24"/>
        </w:rPr>
      </w:pPr>
      <w:r>
        <w:rPr>
          <w:rFonts w:ascii="Times New Roman" w:hAnsi="Times New Roman" w:cs="Times New Roman"/>
          <w:sz w:val="24"/>
          <w:szCs w:val="24"/>
        </w:rPr>
        <w:t xml:space="preserve">14. </w:t>
      </w:r>
      <w:r w:rsidRPr="00BB5869">
        <w:rPr>
          <w:rFonts w:ascii="Times New Roman" w:hAnsi="Times New Roman" w:cs="Times New Roman"/>
          <w:sz w:val="24"/>
          <w:szCs w:val="24"/>
        </w:rPr>
        <w:t>Siders, A. R., &amp; Gerber-Chavez, L. (2021). Floodplain buyouts: Challenges, practices, and lessons learned. University of Delaware, Institute for Public Administration.</w:t>
      </w:r>
    </w:p>
    <w:p w14:paraId="19618C71" w14:textId="77777777" w:rsidR="00F35344" w:rsidRDefault="00F35344" w:rsidP="00F35344">
      <w:pPr>
        <w:spacing w:line="240" w:lineRule="auto"/>
        <w:rPr>
          <w:rFonts w:ascii="Times New Roman" w:hAnsi="Times New Roman" w:cs="Times New Roman"/>
          <w:sz w:val="24"/>
          <w:szCs w:val="24"/>
        </w:rPr>
      </w:pPr>
    </w:p>
    <w:p w14:paraId="4E558D49" w14:textId="77777777" w:rsidR="00F35344" w:rsidRDefault="00F35344" w:rsidP="00F3534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and the buyout value of the home.</w:t>
      </w:r>
    </w:p>
    <w:p w14:paraId="431A193D" w14:textId="77777777" w:rsidR="00F35344" w:rsidRDefault="00F35344" w:rsidP="00F35344">
      <w:pPr>
        <w:spacing w:line="240" w:lineRule="auto"/>
        <w:rPr>
          <w:rFonts w:ascii="Times New Roman" w:hAnsi="Times New Roman" w:cs="Times New Roman"/>
          <w:sz w:val="24"/>
          <w:szCs w:val="24"/>
        </w:rPr>
      </w:pPr>
      <w:r>
        <w:rPr>
          <w:rFonts w:ascii="Times New Roman" w:hAnsi="Times New Roman" w:cs="Times New Roman"/>
          <w:sz w:val="24"/>
          <w:szCs w:val="24"/>
        </w:rPr>
        <w:t>\</w:t>
      </w:r>
    </w:p>
    <w:p w14:paraId="5B470C54" w14:textId="77777777" w:rsidR="00F35344" w:rsidRDefault="00F35344" w:rsidP="00F35344">
      <w:pPr>
        <w:spacing w:line="240" w:lineRule="auto"/>
        <w:rPr>
          <w:rFonts w:ascii="Times New Roman" w:hAnsi="Times New Roman" w:cs="Times New Roman"/>
          <w:sz w:val="24"/>
          <w:szCs w:val="24"/>
        </w:rPr>
      </w:pPr>
    </w:p>
    <w:p w14:paraId="4FB0E42E" w14:textId="77777777" w:rsidR="00F35344" w:rsidRDefault="00F35344" w:rsidP="00F35344">
      <w:pPr>
        <w:spacing w:line="240" w:lineRule="auto"/>
        <w:rPr>
          <w:rFonts w:ascii="Times New Roman" w:hAnsi="Times New Roman" w:cs="Times New Roman"/>
          <w:sz w:val="24"/>
          <w:szCs w:val="24"/>
        </w:rPr>
      </w:pPr>
    </w:p>
    <w:p w14:paraId="502EA79B" w14:textId="77777777" w:rsidR="00F35344" w:rsidRDefault="00F35344" w:rsidP="00F35344">
      <w:pPr>
        <w:spacing w:line="240" w:lineRule="auto"/>
        <w:rPr>
          <w:rFonts w:ascii="Times New Roman" w:hAnsi="Times New Roman" w:cs="Times New Roman"/>
          <w:sz w:val="24"/>
          <w:szCs w:val="24"/>
        </w:rPr>
      </w:pPr>
    </w:p>
    <w:p w14:paraId="28E0B88E" w14:textId="77777777" w:rsidR="00F35344" w:rsidRDefault="00F35344" w:rsidP="00F35344">
      <w:pPr>
        <w:spacing w:line="240" w:lineRule="auto"/>
        <w:rPr>
          <w:rFonts w:ascii="Times New Roman" w:hAnsi="Times New Roman" w:cs="Times New Roman"/>
          <w:sz w:val="24"/>
          <w:szCs w:val="24"/>
        </w:rPr>
      </w:pPr>
    </w:p>
    <w:p w14:paraId="5014F1DB" w14:textId="77777777" w:rsidR="00F35344" w:rsidRDefault="00F35344" w:rsidP="00F35344">
      <w:pPr>
        <w:spacing w:line="240" w:lineRule="auto"/>
        <w:rPr>
          <w:rFonts w:ascii="Times New Roman" w:hAnsi="Times New Roman" w:cs="Times New Roman"/>
          <w:sz w:val="24"/>
          <w:szCs w:val="24"/>
        </w:rPr>
      </w:pPr>
    </w:p>
    <w:p w14:paraId="4E8F4955" w14:textId="77777777" w:rsidR="00F35344" w:rsidRDefault="00F35344" w:rsidP="00F35344">
      <w:pPr>
        <w:spacing w:line="240" w:lineRule="auto"/>
        <w:rPr>
          <w:rFonts w:ascii="Times New Roman" w:hAnsi="Times New Roman" w:cs="Times New Roman"/>
          <w:sz w:val="24"/>
          <w:szCs w:val="24"/>
        </w:rPr>
      </w:pPr>
    </w:p>
    <w:p w14:paraId="69FD157F" w14:textId="77777777" w:rsidR="00F35344" w:rsidRDefault="00F35344" w:rsidP="00F35344">
      <w:pPr>
        <w:spacing w:line="240" w:lineRule="auto"/>
        <w:rPr>
          <w:rFonts w:ascii="Times New Roman" w:hAnsi="Times New Roman" w:cs="Times New Roman"/>
          <w:sz w:val="24"/>
          <w:szCs w:val="24"/>
        </w:rPr>
      </w:pPr>
    </w:p>
    <w:p w14:paraId="2D2E9E40" w14:textId="77777777" w:rsidR="00F35344" w:rsidRDefault="00F35344" w:rsidP="00F35344">
      <w:pPr>
        <w:spacing w:line="240" w:lineRule="auto"/>
        <w:rPr>
          <w:rFonts w:ascii="Times New Roman" w:hAnsi="Times New Roman" w:cs="Times New Roman"/>
          <w:sz w:val="24"/>
          <w:szCs w:val="24"/>
        </w:rPr>
      </w:pPr>
    </w:p>
    <w:p w14:paraId="7079D36A" w14:textId="77777777" w:rsidR="00F35344" w:rsidRDefault="00F35344" w:rsidP="00F35344">
      <w:pPr>
        <w:spacing w:line="240" w:lineRule="auto"/>
        <w:rPr>
          <w:rFonts w:ascii="Times New Roman" w:hAnsi="Times New Roman" w:cs="Times New Roman"/>
          <w:sz w:val="24"/>
          <w:szCs w:val="24"/>
        </w:rPr>
      </w:pPr>
    </w:p>
    <w:p w14:paraId="0CB0855E" w14:textId="77777777" w:rsidR="00F35344" w:rsidRPr="008E47E7" w:rsidRDefault="00F35344" w:rsidP="00F35344">
      <w:pPr>
        <w:spacing w:line="240" w:lineRule="auto"/>
        <w:rPr>
          <w:rFonts w:ascii="Times New Roman" w:hAnsi="Times New Roman" w:cs="Times New Roman"/>
          <w:b/>
          <w:bCs/>
          <w:sz w:val="24"/>
          <w:szCs w:val="24"/>
        </w:rPr>
      </w:pPr>
      <w:r w:rsidRPr="008E47E7">
        <w:rPr>
          <w:rFonts w:ascii="Times New Roman" w:hAnsi="Times New Roman" w:cs="Times New Roman"/>
          <w:b/>
          <w:bCs/>
          <w:sz w:val="24"/>
          <w:szCs w:val="24"/>
        </w:rPr>
        <w:t>Tables</w:t>
      </w:r>
    </w:p>
    <w:p w14:paraId="6AF9245D" w14:textId="77777777" w:rsidR="00F35344" w:rsidRPr="008E47E7" w:rsidRDefault="00F35344" w:rsidP="00F35344">
      <w:pPr>
        <w:spacing w:after="0" w:line="240" w:lineRule="auto"/>
        <w:rPr>
          <w:rFonts w:ascii="Times New Roman" w:hAnsi="Times New Roman" w:cs="Times New Roman"/>
          <w:i/>
          <w:iCs/>
          <w:sz w:val="24"/>
          <w:szCs w:val="24"/>
        </w:rPr>
      </w:pPr>
      <w:r w:rsidRPr="008E47E7">
        <w:rPr>
          <w:rFonts w:ascii="Times New Roman" w:hAnsi="Times New Roman" w:cs="Times New Roman"/>
          <w:i/>
          <w:iCs/>
          <w:sz w:val="24"/>
          <w:szCs w:val="24"/>
        </w:rPr>
        <w:t>Table 1. Summary Statistics for HCFCD Dataset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5400"/>
        <w:gridCol w:w="1250"/>
      </w:tblGrid>
      <w:tr w:rsidR="00F35344" w:rsidRPr="008E47E7" w14:paraId="3119A92A" w14:textId="77777777" w:rsidTr="00627042">
        <w:tc>
          <w:tcPr>
            <w:tcW w:w="2700" w:type="dxa"/>
            <w:tcBorders>
              <w:top w:val="single" w:sz="4" w:space="0" w:color="000000"/>
              <w:bottom w:val="single" w:sz="4" w:space="0" w:color="000000"/>
              <w:right w:val="single" w:sz="4" w:space="0" w:color="000000"/>
            </w:tcBorders>
          </w:tcPr>
          <w:p w14:paraId="72F4ECFB"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Variable</w:t>
            </w:r>
          </w:p>
        </w:tc>
        <w:tc>
          <w:tcPr>
            <w:tcW w:w="5400" w:type="dxa"/>
            <w:tcBorders>
              <w:top w:val="single" w:sz="4" w:space="0" w:color="000000"/>
              <w:left w:val="single" w:sz="4" w:space="0" w:color="000000"/>
              <w:bottom w:val="single" w:sz="4" w:space="0" w:color="000000"/>
            </w:tcBorders>
          </w:tcPr>
          <w:p w14:paraId="39345A49"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Description</w:t>
            </w:r>
          </w:p>
        </w:tc>
        <w:tc>
          <w:tcPr>
            <w:tcW w:w="1250" w:type="dxa"/>
            <w:tcBorders>
              <w:top w:val="single" w:sz="4" w:space="0" w:color="000000"/>
              <w:bottom w:val="single" w:sz="4" w:space="0" w:color="000000"/>
            </w:tcBorders>
          </w:tcPr>
          <w:p w14:paraId="28787B29"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Share</w:t>
            </w:r>
          </w:p>
        </w:tc>
      </w:tr>
      <w:tr w:rsidR="00F35344" w:rsidRPr="008E47E7" w14:paraId="2C5E77AD" w14:textId="77777777" w:rsidTr="00627042">
        <w:tc>
          <w:tcPr>
            <w:tcW w:w="2700" w:type="dxa"/>
            <w:tcBorders>
              <w:top w:val="single" w:sz="4" w:space="0" w:color="000000"/>
              <w:bottom w:val="single" w:sz="4" w:space="0" w:color="000000"/>
              <w:right w:val="single" w:sz="4" w:space="0" w:color="000000"/>
            </w:tcBorders>
          </w:tcPr>
          <w:p w14:paraId="407B7EDC" w14:textId="77777777" w:rsidR="00F35344" w:rsidRPr="008E47E7" w:rsidRDefault="00F35344" w:rsidP="00627042">
            <w:pPr>
              <w:rPr>
                <w:rFonts w:ascii="Times New Roman" w:hAnsi="Times New Roman" w:cs="Times New Roman"/>
                <w:i/>
                <w:iCs/>
              </w:rPr>
            </w:pPr>
            <w:r w:rsidRPr="008E47E7">
              <w:rPr>
                <w:rFonts w:ascii="Times New Roman" w:hAnsi="Times New Roman" w:cs="Times New Roman"/>
                <w:i/>
                <w:iCs/>
              </w:rPr>
              <w:t>Categorical Variables</w:t>
            </w:r>
          </w:p>
        </w:tc>
        <w:tc>
          <w:tcPr>
            <w:tcW w:w="5400" w:type="dxa"/>
            <w:tcBorders>
              <w:top w:val="single" w:sz="4" w:space="0" w:color="000000"/>
              <w:left w:val="single" w:sz="4" w:space="0" w:color="000000"/>
              <w:bottom w:val="single" w:sz="4" w:space="0" w:color="000000"/>
            </w:tcBorders>
          </w:tcPr>
          <w:p w14:paraId="5CBE8627" w14:textId="77777777" w:rsidR="00F35344" w:rsidRPr="008E47E7" w:rsidRDefault="00F35344" w:rsidP="00627042">
            <w:pPr>
              <w:rPr>
                <w:rFonts w:ascii="Times New Roman" w:hAnsi="Times New Roman" w:cs="Times New Roman"/>
              </w:rPr>
            </w:pPr>
          </w:p>
        </w:tc>
        <w:tc>
          <w:tcPr>
            <w:tcW w:w="1250" w:type="dxa"/>
            <w:tcBorders>
              <w:top w:val="single" w:sz="4" w:space="0" w:color="000000"/>
              <w:bottom w:val="single" w:sz="4" w:space="0" w:color="000000"/>
            </w:tcBorders>
          </w:tcPr>
          <w:p w14:paraId="142D63E8" w14:textId="77777777" w:rsidR="00F35344" w:rsidRPr="008E47E7" w:rsidRDefault="00F35344" w:rsidP="00627042">
            <w:pPr>
              <w:rPr>
                <w:rFonts w:ascii="Times New Roman" w:hAnsi="Times New Roman" w:cs="Times New Roman"/>
              </w:rPr>
            </w:pPr>
          </w:p>
        </w:tc>
      </w:tr>
      <w:tr w:rsidR="00F35344" w:rsidRPr="008E47E7" w14:paraId="5600E5FD" w14:textId="77777777" w:rsidTr="00627042">
        <w:tc>
          <w:tcPr>
            <w:tcW w:w="2700" w:type="dxa"/>
            <w:tcBorders>
              <w:top w:val="single" w:sz="4" w:space="0" w:color="000000"/>
              <w:right w:val="single" w:sz="4" w:space="0" w:color="000000"/>
            </w:tcBorders>
          </w:tcPr>
          <w:p w14:paraId="3F21EAC2" w14:textId="77777777" w:rsidR="00F35344" w:rsidRPr="008E47E7" w:rsidRDefault="00F35344" w:rsidP="00627042">
            <w:pPr>
              <w:rPr>
                <w:rFonts w:ascii="Times New Roman" w:hAnsi="Times New Roman" w:cs="Times New Roman"/>
                <w:i/>
                <w:iCs/>
              </w:rPr>
            </w:pPr>
            <w:r w:rsidRPr="008E47E7">
              <w:rPr>
                <w:rFonts w:ascii="Times New Roman" w:hAnsi="Times New Roman" w:cs="Times New Roman"/>
                <w:i/>
                <w:iCs/>
              </w:rPr>
              <w:t>Watershed</w:t>
            </w:r>
          </w:p>
        </w:tc>
        <w:tc>
          <w:tcPr>
            <w:tcW w:w="5400" w:type="dxa"/>
            <w:tcBorders>
              <w:top w:val="single" w:sz="4" w:space="0" w:color="000000"/>
              <w:left w:val="single" w:sz="4" w:space="0" w:color="000000"/>
            </w:tcBorders>
          </w:tcPr>
          <w:p w14:paraId="1337F630"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A watershed is a land area that ultimately drains rainfall runoff (or stormwater) to a common body of water.</w:t>
            </w:r>
          </w:p>
        </w:tc>
        <w:tc>
          <w:tcPr>
            <w:tcW w:w="1250" w:type="dxa"/>
            <w:tcBorders>
              <w:top w:val="single" w:sz="4" w:space="0" w:color="000000"/>
            </w:tcBorders>
          </w:tcPr>
          <w:p w14:paraId="64EC3D84" w14:textId="77777777" w:rsidR="00F35344" w:rsidRPr="008E47E7" w:rsidRDefault="00F35344" w:rsidP="00627042">
            <w:pPr>
              <w:rPr>
                <w:rFonts w:ascii="Times New Roman" w:hAnsi="Times New Roman" w:cs="Times New Roman"/>
              </w:rPr>
            </w:pPr>
          </w:p>
        </w:tc>
      </w:tr>
      <w:tr w:rsidR="00F35344" w:rsidRPr="008E47E7" w14:paraId="5582EE5F" w14:textId="77777777" w:rsidTr="00627042">
        <w:tc>
          <w:tcPr>
            <w:tcW w:w="2700" w:type="dxa"/>
            <w:tcBorders>
              <w:right w:val="single" w:sz="4" w:space="0" w:color="000000"/>
            </w:tcBorders>
          </w:tcPr>
          <w:p w14:paraId="7B841078" w14:textId="77777777" w:rsidR="00F35344" w:rsidRPr="008E47E7" w:rsidRDefault="00F35344" w:rsidP="00627042">
            <w:pPr>
              <w:jc w:val="right"/>
              <w:rPr>
                <w:rFonts w:ascii="Times New Roman" w:hAnsi="Times New Roman" w:cs="Times New Roman"/>
                <w:i/>
                <w:iCs/>
              </w:rPr>
            </w:pPr>
            <w:proofErr w:type="spellStart"/>
            <w:r w:rsidRPr="008E47E7">
              <w:rPr>
                <w:rFonts w:ascii="Times New Roman" w:hAnsi="Times New Roman" w:cs="Times New Roman"/>
                <w:i/>
                <w:iCs/>
              </w:rPr>
              <w:t>Addicks</w:t>
            </w:r>
            <w:proofErr w:type="spellEnd"/>
            <w:r w:rsidRPr="008E47E7">
              <w:rPr>
                <w:rFonts w:ascii="Times New Roman" w:hAnsi="Times New Roman" w:cs="Times New Roman"/>
                <w:i/>
                <w:iCs/>
              </w:rPr>
              <w:t xml:space="preserve"> </w:t>
            </w:r>
            <w:r w:rsidRPr="00870CD3">
              <w:rPr>
                <w:rFonts w:ascii="Times New Roman" w:hAnsi="Times New Roman" w:cs="Times New Roman"/>
              </w:rPr>
              <w:t>Reservoir</w:t>
            </w:r>
          </w:p>
        </w:tc>
        <w:tc>
          <w:tcPr>
            <w:tcW w:w="5400" w:type="dxa"/>
            <w:tcBorders>
              <w:left w:val="single" w:sz="4" w:space="0" w:color="000000"/>
            </w:tcBorders>
          </w:tcPr>
          <w:p w14:paraId="1478CB93" w14:textId="77777777" w:rsidR="00F35344" w:rsidRPr="008E47E7" w:rsidRDefault="00F35344" w:rsidP="00627042">
            <w:pPr>
              <w:rPr>
                <w:rFonts w:ascii="Times New Roman" w:hAnsi="Times New Roman" w:cs="Times New Roman"/>
              </w:rPr>
            </w:pPr>
          </w:p>
        </w:tc>
        <w:tc>
          <w:tcPr>
            <w:tcW w:w="1250" w:type="dxa"/>
          </w:tcPr>
          <w:p w14:paraId="7926832B"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 xml:space="preserve">0.13% </w:t>
            </w:r>
          </w:p>
        </w:tc>
      </w:tr>
      <w:tr w:rsidR="00F35344" w:rsidRPr="008E47E7" w14:paraId="578B0F1C" w14:textId="77777777" w:rsidTr="00627042">
        <w:tc>
          <w:tcPr>
            <w:tcW w:w="2700" w:type="dxa"/>
            <w:tcBorders>
              <w:right w:val="single" w:sz="4" w:space="0" w:color="000000"/>
            </w:tcBorders>
          </w:tcPr>
          <w:p w14:paraId="1AFFA621"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Armand Bayou</w:t>
            </w:r>
          </w:p>
        </w:tc>
        <w:tc>
          <w:tcPr>
            <w:tcW w:w="5400" w:type="dxa"/>
            <w:tcBorders>
              <w:left w:val="single" w:sz="4" w:space="0" w:color="000000"/>
            </w:tcBorders>
          </w:tcPr>
          <w:p w14:paraId="5C94FDE1" w14:textId="77777777" w:rsidR="00F35344" w:rsidRPr="008E47E7" w:rsidRDefault="00F35344" w:rsidP="00627042">
            <w:pPr>
              <w:rPr>
                <w:rFonts w:ascii="Times New Roman" w:hAnsi="Times New Roman" w:cs="Times New Roman"/>
              </w:rPr>
            </w:pPr>
          </w:p>
        </w:tc>
        <w:tc>
          <w:tcPr>
            <w:tcW w:w="1250" w:type="dxa"/>
          </w:tcPr>
          <w:p w14:paraId="5ADC7BED"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3.20%</w:t>
            </w:r>
          </w:p>
        </w:tc>
      </w:tr>
      <w:tr w:rsidR="00F35344" w:rsidRPr="008E47E7" w14:paraId="6146D456" w14:textId="77777777" w:rsidTr="00627042">
        <w:tc>
          <w:tcPr>
            <w:tcW w:w="2700" w:type="dxa"/>
            <w:tcBorders>
              <w:right w:val="single" w:sz="4" w:space="0" w:color="000000"/>
            </w:tcBorders>
          </w:tcPr>
          <w:p w14:paraId="0CCF811D"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Brays Bayou</w:t>
            </w:r>
          </w:p>
        </w:tc>
        <w:tc>
          <w:tcPr>
            <w:tcW w:w="5400" w:type="dxa"/>
            <w:tcBorders>
              <w:left w:val="single" w:sz="4" w:space="0" w:color="000000"/>
            </w:tcBorders>
          </w:tcPr>
          <w:p w14:paraId="0F98E425" w14:textId="77777777" w:rsidR="00F35344" w:rsidRPr="008E47E7" w:rsidRDefault="00F35344" w:rsidP="00627042">
            <w:pPr>
              <w:rPr>
                <w:rFonts w:ascii="Times New Roman" w:hAnsi="Times New Roman" w:cs="Times New Roman"/>
              </w:rPr>
            </w:pPr>
          </w:p>
        </w:tc>
        <w:tc>
          <w:tcPr>
            <w:tcW w:w="1250" w:type="dxa"/>
          </w:tcPr>
          <w:p w14:paraId="7775122A"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1.98%</w:t>
            </w:r>
          </w:p>
        </w:tc>
      </w:tr>
      <w:tr w:rsidR="00F35344" w:rsidRPr="008E47E7" w14:paraId="21642F3E" w14:textId="77777777" w:rsidTr="00627042">
        <w:tc>
          <w:tcPr>
            <w:tcW w:w="2700" w:type="dxa"/>
            <w:tcBorders>
              <w:right w:val="single" w:sz="4" w:space="0" w:color="000000"/>
            </w:tcBorders>
          </w:tcPr>
          <w:p w14:paraId="754CC37A"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Buffalo Bayou</w:t>
            </w:r>
          </w:p>
        </w:tc>
        <w:tc>
          <w:tcPr>
            <w:tcW w:w="5400" w:type="dxa"/>
            <w:tcBorders>
              <w:left w:val="single" w:sz="4" w:space="0" w:color="000000"/>
            </w:tcBorders>
          </w:tcPr>
          <w:p w14:paraId="1CF4102A" w14:textId="77777777" w:rsidR="00F35344" w:rsidRPr="008E47E7" w:rsidRDefault="00F35344" w:rsidP="00627042">
            <w:pPr>
              <w:rPr>
                <w:rFonts w:ascii="Times New Roman" w:hAnsi="Times New Roman" w:cs="Times New Roman"/>
              </w:rPr>
            </w:pPr>
          </w:p>
        </w:tc>
        <w:tc>
          <w:tcPr>
            <w:tcW w:w="1250" w:type="dxa"/>
          </w:tcPr>
          <w:p w14:paraId="5A1CE403"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0.16%</w:t>
            </w:r>
          </w:p>
        </w:tc>
      </w:tr>
      <w:tr w:rsidR="00F35344" w:rsidRPr="008E47E7" w14:paraId="0313A28F" w14:textId="77777777" w:rsidTr="00627042">
        <w:tc>
          <w:tcPr>
            <w:tcW w:w="2700" w:type="dxa"/>
            <w:tcBorders>
              <w:right w:val="single" w:sz="4" w:space="0" w:color="000000"/>
            </w:tcBorders>
          </w:tcPr>
          <w:p w14:paraId="1B75236F"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Carpenters Bayou</w:t>
            </w:r>
          </w:p>
        </w:tc>
        <w:tc>
          <w:tcPr>
            <w:tcW w:w="5400" w:type="dxa"/>
            <w:tcBorders>
              <w:left w:val="single" w:sz="4" w:space="0" w:color="000000"/>
            </w:tcBorders>
          </w:tcPr>
          <w:p w14:paraId="77DD1EDB" w14:textId="77777777" w:rsidR="00F35344" w:rsidRPr="008E47E7" w:rsidRDefault="00F35344" w:rsidP="00627042">
            <w:pPr>
              <w:rPr>
                <w:rFonts w:ascii="Times New Roman" w:hAnsi="Times New Roman" w:cs="Times New Roman"/>
              </w:rPr>
            </w:pPr>
          </w:p>
        </w:tc>
        <w:tc>
          <w:tcPr>
            <w:tcW w:w="1250" w:type="dxa"/>
          </w:tcPr>
          <w:p w14:paraId="78F5A6F9"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0.13%</w:t>
            </w:r>
          </w:p>
        </w:tc>
      </w:tr>
      <w:tr w:rsidR="00F35344" w:rsidRPr="008E47E7" w14:paraId="69395D5B" w14:textId="77777777" w:rsidTr="00627042">
        <w:tc>
          <w:tcPr>
            <w:tcW w:w="2700" w:type="dxa"/>
            <w:tcBorders>
              <w:right w:val="single" w:sz="4" w:space="0" w:color="000000"/>
            </w:tcBorders>
          </w:tcPr>
          <w:p w14:paraId="2350046B"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Cedar Bayou</w:t>
            </w:r>
          </w:p>
        </w:tc>
        <w:tc>
          <w:tcPr>
            <w:tcW w:w="5400" w:type="dxa"/>
            <w:tcBorders>
              <w:left w:val="single" w:sz="4" w:space="0" w:color="000000"/>
            </w:tcBorders>
          </w:tcPr>
          <w:p w14:paraId="4FC646C1" w14:textId="77777777" w:rsidR="00F35344" w:rsidRPr="008E47E7" w:rsidRDefault="00F35344" w:rsidP="00627042">
            <w:pPr>
              <w:rPr>
                <w:rFonts w:ascii="Times New Roman" w:hAnsi="Times New Roman" w:cs="Times New Roman"/>
              </w:rPr>
            </w:pPr>
          </w:p>
        </w:tc>
        <w:tc>
          <w:tcPr>
            <w:tcW w:w="1250" w:type="dxa"/>
          </w:tcPr>
          <w:p w14:paraId="04952858"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0.36%</w:t>
            </w:r>
          </w:p>
        </w:tc>
      </w:tr>
      <w:tr w:rsidR="00F35344" w:rsidRPr="008E47E7" w14:paraId="1B91BB66" w14:textId="77777777" w:rsidTr="00627042">
        <w:tc>
          <w:tcPr>
            <w:tcW w:w="2700" w:type="dxa"/>
            <w:tcBorders>
              <w:right w:val="single" w:sz="4" w:space="0" w:color="000000"/>
            </w:tcBorders>
          </w:tcPr>
          <w:p w14:paraId="58BF5E66"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Clear Creek</w:t>
            </w:r>
          </w:p>
        </w:tc>
        <w:tc>
          <w:tcPr>
            <w:tcW w:w="5400" w:type="dxa"/>
            <w:tcBorders>
              <w:left w:val="single" w:sz="4" w:space="0" w:color="000000"/>
            </w:tcBorders>
          </w:tcPr>
          <w:p w14:paraId="40954FF0" w14:textId="77777777" w:rsidR="00F35344" w:rsidRPr="008E47E7" w:rsidRDefault="00F35344" w:rsidP="00627042">
            <w:pPr>
              <w:rPr>
                <w:rFonts w:ascii="Times New Roman" w:hAnsi="Times New Roman" w:cs="Times New Roman"/>
              </w:rPr>
            </w:pPr>
          </w:p>
        </w:tc>
        <w:tc>
          <w:tcPr>
            <w:tcW w:w="1250" w:type="dxa"/>
          </w:tcPr>
          <w:p w14:paraId="3B287EB5"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1.93%</w:t>
            </w:r>
          </w:p>
        </w:tc>
      </w:tr>
      <w:tr w:rsidR="00F35344" w:rsidRPr="008E47E7" w14:paraId="5238C521" w14:textId="77777777" w:rsidTr="00627042">
        <w:tc>
          <w:tcPr>
            <w:tcW w:w="2700" w:type="dxa"/>
            <w:tcBorders>
              <w:right w:val="single" w:sz="4" w:space="0" w:color="000000"/>
            </w:tcBorders>
          </w:tcPr>
          <w:p w14:paraId="40CF0322"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Cypress Creek</w:t>
            </w:r>
          </w:p>
        </w:tc>
        <w:tc>
          <w:tcPr>
            <w:tcW w:w="5400" w:type="dxa"/>
            <w:tcBorders>
              <w:left w:val="single" w:sz="4" w:space="0" w:color="000000"/>
            </w:tcBorders>
          </w:tcPr>
          <w:p w14:paraId="60B80957" w14:textId="77777777" w:rsidR="00F35344" w:rsidRPr="008E47E7" w:rsidRDefault="00F35344" w:rsidP="00627042">
            <w:pPr>
              <w:rPr>
                <w:rFonts w:ascii="Times New Roman" w:hAnsi="Times New Roman" w:cs="Times New Roman"/>
              </w:rPr>
            </w:pPr>
          </w:p>
        </w:tc>
        <w:tc>
          <w:tcPr>
            <w:tcW w:w="1250" w:type="dxa"/>
          </w:tcPr>
          <w:p w14:paraId="0F4B2E38"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11.69%</w:t>
            </w:r>
          </w:p>
        </w:tc>
      </w:tr>
      <w:tr w:rsidR="00F35344" w:rsidRPr="008E47E7" w14:paraId="6DE23E56" w14:textId="77777777" w:rsidTr="00627042">
        <w:tc>
          <w:tcPr>
            <w:tcW w:w="2700" w:type="dxa"/>
            <w:tcBorders>
              <w:right w:val="single" w:sz="4" w:space="0" w:color="000000"/>
            </w:tcBorders>
          </w:tcPr>
          <w:p w14:paraId="66EF51F6"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Greens Bayou</w:t>
            </w:r>
          </w:p>
        </w:tc>
        <w:tc>
          <w:tcPr>
            <w:tcW w:w="5400" w:type="dxa"/>
            <w:tcBorders>
              <w:left w:val="single" w:sz="4" w:space="0" w:color="000000"/>
            </w:tcBorders>
          </w:tcPr>
          <w:p w14:paraId="06283572" w14:textId="77777777" w:rsidR="00F35344" w:rsidRPr="008E47E7" w:rsidRDefault="00F35344" w:rsidP="00627042">
            <w:pPr>
              <w:rPr>
                <w:rFonts w:ascii="Times New Roman" w:hAnsi="Times New Roman" w:cs="Times New Roman"/>
              </w:rPr>
            </w:pPr>
          </w:p>
        </w:tc>
        <w:tc>
          <w:tcPr>
            <w:tcW w:w="1250" w:type="dxa"/>
          </w:tcPr>
          <w:p w14:paraId="4F96F92E"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32.04%</w:t>
            </w:r>
          </w:p>
        </w:tc>
      </w:tr>
      <w:tr w:rsidR="00F35344" w:rsidRPr="008E47E7" w14:paraId="5FE418BA" w14:textId="77777777" w:rsidTr="00627042">
        <w:tc>
          <w:tcPr>
            <w:tcW w:w="2700" w:type="dxa"/>
            <w:tcBorders>
              <w:right w:val="single" w:sz="4" w:space="0" w:color="000000"/>
            </w:tcBorders>
          </w:tcPr>
          <w:p w14:paraId="1B7E6746"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Hunting Bayou</w:t>
            </w:r>
          </w:p>
        </w:tc>
        <w:tc>
          <w:tcPr>
            <w:tcW w:w="5400" w:type="dxa"/>
            <w:tcBorders>
              <w:left w:val="single" w:sz="4" w:space="0" w:color="000000"/>
            </w:tcBorders>
          </w:tcPr>
          <w:p w14:paraId="5B4CAFFC" w14:textId="77777777" w:rsidR="00F35344" w:rsidRPr="008E47E7" w:rsidRDefault="00F35344" w:rsidP="00627042">
            <w:pPr>
              <w:rPr>
                <w:rFonts w:ascii="Times New Roman" w:hAnsi="Times New Roman" w:cs="Times New Roman"/>
              </w:rPr>
            </w:pPr>
          </w:p>
        </w:tc>
        <w:tc>
          <w:tcPr>
            <w:tcW w:w="1250" w:type="dxa"/>
          </w:tcPr>
          <w:p w14:paraId="2808424C"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2.68%</w:t>
            </w:r>
          </w:p>
        </w:tc>
      </w:tr>
      <w:tr w:rsidR="00F35344" w:rsidRPr="008E47E7" w14:paraId="0E3BEB4D" w14:textId="77777777" w:rsidTr="00627042">
        <w:tc>
          <w:tcPr>
            <w:tcW w:w="2700" w:type="dxa"/>
            <w:tcBorders>
              <w:right w:val="single" w:sz="4" w:space="0" w:color="000000"/>
            </w:tcBorders>
          </w:tcPr>
          <w:p w14:paraId="4C957D79"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Little Cypress Creek</w:t>
            </w:r>
          </w:p>
        </w:tc>
        <w:tc>
          <w:tcPr>
            <w:tcW w:w="5400" w:type="dxa"/>
            <w:tcBorders>
              <w:left w:val="single" w:sz="4" w:space="0" w:color="000000"/>
            </w:tcBorders>
          </w:tcPr>
          <w:p w14:paraId="1DFB65FF" w14:textId="77777777" w:rsidR="00F35344" w:rsidRPr="008E47E7" w:rsidRDefault="00F35344" w:rsidP="00627042">
            <w:pPr>
              <w:rPr>
                <w:rFonts w:ascii="Times New Roman" w:hAnsi="Times New Roman" w:cs="Times New Roman"/>
              </w:rPr>
            </w:pPr>
          </w:p>
        </w:tc>
        <w:tc>
          <w:tcPr>
            <w:tcW w:w="1250" w:type="dxa"/>
          </w:tcPr>
          <w:p w14:paraId="5084B5B6"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0.36%</w:t>
            </w:r>
          </w:p>
        </w:tc>
      </w:tr>
      <w:tr w:rsidR="00F35344" w:rsidRPr="008E47E7" w14:paraId="7A8DA2A3" w14:textId="77777777" w:rsidTr="00627042">
        <w:tc>
          <w:tcPr>
            <w:tcW w:w="2700" w:type="dxa"/>
            <w:tcBorders>
              <w:right w:val="single" w:sz="4" w:space="0" w:color="000000"/>
            </w:tcBorders>
          </w:tcPr>
          <w:p w14:paraId="2BBE96D5"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Luce Bayou</w:t>
            </w:r>
          </w:p>
        </w:tc>
        <w:tc>
          <w:tcPr>
            <w:tcW w:w="5400" w:type="dxa"/>
            <w:tcBorders>
              <w:left w:val="single" w:sz="4" w:space="0" w:color="000000"/>
            </w:tcBorders>
          </w:tcPr>
          <w:p w14:paraId="49AD2326" w14:textId="77777777" w:rsidR="00F35344" w:rsidRPr="008E47E7" w:rsidRDefault="00F35344" w:rsidP="00627042">
            <w:pPr>
              <w:rPr>
                <w:rFonts w:ascii="Times New Roman" w:hAnsi="Times New Roman" w:cs="Times New Roman"/>
              </w:rPr>
            </w:pPr>
          </w:p>
        </w:tc>
        <w:tc>
          <w:tcPr>
            <w:tcW w:w="1250" w:type="dxa"/>
          </w:tcPr>
          <w:p w14:paraId="122A445F"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0.13%</w:t>
            </w:r>
          </w:p>
        </w:tc>
      </w:tr>
      <w:tr w:rsidR="00F35344" w:rsidRPr="008E47E7" w14:paraId="69C2D69B" w14:textId="77777777" w:rsidTr="00627042">
        <w:tc>
          <w:tcPr>
            <w:tcW w:w="2700" w:type="dxa"/>
            <w:tcBorders>
              <w:right w:val="single" w:sz="4" w:space="0" w:color="000000"/>
            </w:tcBorders>
          </w:tcPr>
          <w:p w14:paraId="26A534E9"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San Jacinto &amp; Galveston Bay</w:t>
            </w:r>
          </w:p>
        </w:tc>
        <w:tc>
          <w:tcPr>
            <w:tcW w:w="5400" w:type="dxa"/>
            <w:tcBorders>
              <w:left w:val="single" w:sz="4" w:space="0" w:color="000000"/>
            </w:tcBorders>
          </w:tcPr>
          <w:p w14:paraId="2AEBA57D" w14:textId="77777777" w:rsidR="00F35344" w:rsidRPr="008E47E7" w:rsidRDefault="00F35344" w:rsidP="00627042">
            <w:pPr>
              <w:rPr>
                <w:rFonts w:ascii="Times New Roman" w:hAnsi="Times New Roman" w:cs="Times New Roman"/>
              </w:rPr>
            </w:pPr>
          </w:p>
        </w:tc>
        <w:tc>
          <w:tcPr>
            <w:tcW w:w="1250" w:type="dxa"/>
          </w:tcPr>
          <w:p w14:paraId="2D3873E5"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0.05%</w:t>
            </w:r>
          </w:p>
        </w:tc>
      </w:tr>
      <w:tr w:rsidR="00F35344" w:rsidRPr="008E47E7" w14:paraId="72EC160B" w14:textId="77777777" w:rsidTr="00627042">
        <w:tc>
          <w:tcPr>
            <w:tcW w:w="2700" w:type="dxa"/>
            <w:tcBorders>
              <w:right w:val="single" w:sz="4" w:space="0" w:color="000000"/>
            </w:tcBorders>
          </w:tcPr>
          <w:p w14:paraId="72AFDDE9"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San Jacinto River</w:t>
            </w:r>
          </w:p>
        </w:tc>
        <w:tc>
          <w:tcPr>
            <w:tcW w:w="5400" w:type="dxa"/>
            <w:tcBorders>
              <w:left w:val="single" w:sz="4" w:space="0" w:color="000000"/>
            </w:tcBorders>
          </w:tcPr>
          <w:p w14:paraId="5FE1192C" w14:textId="77777777" w:rsidR="00F35344" w:rsidRPr="008E47E7" w:rsidRDefault="00F35344" w:rsidP="00627042">
            <w:pPr>
              <w:rPr>
                <w:rFonts w:ascii="Times New Roman" w:hAnsi="Times New Roman" w:cs="Times New Roman"/>
              </w:rPr>
            </w:pPr>
          </w:p>
        </w:tc>
        <w:tc>
          <w:tcPr>
            <w:tcW w:w="1250" w:type="dxa"/>
          </w:tcPr>
          <w:p w14:paraId="598F8B9E"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12.40%</w:t>
            </w:r>
          </w:p>
        </w:tc>
      </w:tr>
      <w:tr w:rsidR="00F35344" w:rsidRPr="008E47E7" w14:paraId="6C7FDE3F" w14:textId="77777777" w:rsidTr="00627042">
        <w:tc>
          <w:tcPr>
            <w:tcW w:w="2700" w:type="dxa"/>
            <w:tcBorders>
              <w:right w:val="single" w:sz="4" w:space="0" w:color="000000"/>
            </w:tcBorders>
          </w:tcPr>
          <w:p w14:paraId="6616A88B"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Sims Bayou</w:t>
            </w:r>
          </w:p>
        </w:tc>
        <w:tc>
          <w:tcPr>
            <w:tcW w:w="5400" w:type="dxa"/>
            <w:tcBorders>
              <w:left w:val="single" w:sz="4" w:space="0" w:color="000000"/>
            </w:tcBorders>
          </w:tcPr>
          <w:p w14:paraId="0E4CC2C7" w14:textId="77777777" w:rsidR="00F35344" w:rsidRPr="008E47E7" w:rsidRDefault="00F35344" w:rsidP="00627042">
            <w:pPr>
              <w:rPr>
                <w:rFonts w:ascii="Times New Roman" w:hAnsi="Times New Roman" w:cs="Times New Roman"/>
              </w:rPr>
            </w:pPr>
          </w:p>
        </w:tc>
        <w:tc>
          <w:tcPr>
            <w:tcW w:w="1250" w:type="dxa"/>
          </w:tcPr>
          <w:p w14:paraId="31D8FD72"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0.62%</w:t>
            </w:r>
          </w:p>
        </w:tc>
      </w:tr>
      <w:tr w:rsidR="00F35344" w:rsidRPr="008E47E7" w14:paraId="54262F9A" w14:textId="77777777" w:rsidTr="00627042">
        <w:tc>
          <w:tcPr>
            <w:tcW w:w="2700" w:type="dxa"/>
            <w:tcBorders>
              <w:right w:val="single" w:sz="4" w:space="0" w:color="000000"/>
            </w:tcBorders>
          </w:tcPr>
          <w:p w14:paraId="007DFCF1"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Spring Creek</w:t>
            </w:r>
          </w:p>
        </w:tc>
        <w:tc>
          <w:tcPr>
            <w:tcW w:w="5400" w:type="dxa"/>
            <w:tcBorders>
              <w:left w:val="single" w:sz="4" w:space="0" w:color="000000"/>
            </w:tcBorders>
          </w:tcPr>
          <w:p w14:paraId="7C5D6C4F" w14:textId="77777777" w:rsidR="00F35344" w:rsidRPr="008E47E7" w:rsidRDefault="00F35344" w:rsidP="00627042">
            <w:pPr>
              <w:rPr>
                <w:rFonts w:ascii="Times New Roman" w:hAnsi="Times New Roman" w:cs="Times New Roman"/>
              </w:rPr>
            </w:pPr>
          </w:p>
        </w:tc>
        <w:tc>
          <w:tcPr>
            <w:tcW w:w="1250" w:type="dxa"/>
          </w:tcPr>
          <w:p w14:paraId="27110CD6"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0.03%</w:t>
            </w:r>
          </w:p>
        </w:tc>
      </w:tr>
      <w:tr w:rsidR="00F35344" w:rsidRPr="008E47E7" w14:paraId="26747C44" w14:textId="77777777" w:rsidTr="00627042">
        <w:tc>
          <w:tcPr>
            <w:tcW w:w="2700" w:type="dxa"/>
            <w:tcBorders>
              <w:right w:val="single" w:sz="4" w:space="0" w:color="000000"/>
            </w:tcBorders>
          </w:tcPr>
          <w:p w14:paraId="57FD1A2F"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Spring Gully &amp; Goose Creek</w:t>
            </w:r>
          </w:p>
        </w:tc>
        <w:tc>
          <w:tcPr>
            <w:tcW w:w="5400" w:type="dxa"/>
            <w:tcBorders>
              <w:left w:val="single" w:sz="4" w:space="0" w:color="000000"/>
            </w:tcBorders>
          </w:tcPr>
          <w:p w14:paraId="23E264DA" w14:textId="77777777" w:rsidR="00F35344" w:rsidRPr="008E47E7" w:rsidRDefault="00F35344" w:rsidP="00627042">
            <w:pPr>
              <w:rPr>
                <w:rFonts w:ascii="Times New Roman" w:hAnsi="Times New Roman" w:cs="Times New Roman"/>
              </w:rPr>
            </w:pPr>
          </w:p>
        </w:tc>
        <w:tc>
          <w:tcPr>
            <w:tcW w:w="1250" w:type="dxa"/>
          </w:tcPr>
          <w:p w14:paraId="3F43C8A0"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0.03%</w:t>
            </w:r>
          </w:p>
        </w:tc>
      </w:tr>
      <w:tr w:rsidR="00F35344" w:rsidRPr="008E47E7" w14:paraId="203141D4" w14:textId="77777777" w:rsidTr="00627042">
        <w:tc>
          <w:tcPr>
            <w:tcW w:w="2700" w:type="dxa"/>
            <w:tcBorders>
              <w:right w:val="single" w:sz="4" w:space="0" w:color="000000"/>
            </w:tcBorders>
          </w:tcPr>
          <w:p w14:paraId="5DD003E2"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Vince Bayou</w:t>
            </w:r>
          </w:p>
        </w:tc>
        <w:tc>
          <w:tcPr>
            <w:tcW w:w="5400" w:type="dxa"/>
            <w:tcBorders>
              <w:left w:val="single" w:sz="4" w:space="0" w:color="000000"/>
            </w:tcBorders>
          </w:tcPr>
          <w:p w14:paraId="1031E460" w14:textId="77777777" w:rsidR="00F35344" w:rsidRPr="008E47E7" w:rsidRDefault="00F35344" w:rsidP="00627042">
            <w:pPr>
              <w:rPr>
                <w:rFonts w:ascii="Times New Roman" w:hAnsi="Times New Roman" w:cs="Times New Roman"/>
              </w:rPr>
            </w:pPr>
          </w:p>
        </w:tc>
        <w:tc>
          <w:tcPr>
            <w:tcW w:w="1250" w:type="dxa"/>
          </w:tcPr>
          <w:p w14:paraId="6512E03C"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0.44%</w:t>
            </w:r>
          </w:p>
        </w:tc>
      </w:tr>
      <w:tr w:rsidR="00F35344" w:rsidRPr="008E47E7" w14:paraId="4937B9F5" w14:textId="77777777" w:rsidTr="00627042">
        <w:tc>
          <w:tcPr>
            <w:tcW w:w="2700" w:type="dxa"/>
            <w:tcBorders>
              <w:right w:val="single" w:sz="4" w:space="0" w:color="000000"/>
            </w:tcBorders>
          </w:tcPr>
          <w:p w14:paraId="1CB7284D"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White Oak Bayou</w:t>
            </w:r>
          </w:p>
        </w:tc>
        <w:tc>
          <w:tcPr>
            <w:tcW w:w="5400" w:type="dxa"/>
            <w:tcBorders>
              <w:left w:val="single" w:sz="4" w:space="0" w:color="000000"/>
            </w:tcBorders>
          </w:tcPr>
          <w:p w14:paraId="3991D3FC" w14:textId="77777777" w:rsidR="00F35344" w:rsidRPr="008E47E7" w:rsidRDefault="00F35344" w:rsidP="00627042">
            <w:pPr>
              <w:rPr>
                <w:rFonts w:ascii="Times New Roman" w:hAnsi="Times New Roman" w:cs="Times New Roman"/>
              </w:rPr>
            </w:pPr>
          </w:p>
        </w:tc>
        <w:tc>
          <w:tcPr>
            <w:tcW w:w="1250" w:type="dxa"/>
          </w:tcPr>
          <w:p w14:paraId="2A7E455D"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31.44%</w:t>
            </w:r>
          </w:p>
        </w:tc>
      </w:tr>
      <w:tr w:rsidR="00F35344" w:rsidRPr="008E47E7" w14:paraId="39F83E63" w14:textId="77777777" w:rsidTr="00627042">
        <w:tc>
          <w:tcPr>
            <w:tcW w:w="2700" w:type="dxa"/>
            <w:tcBorders>
              <w:right w:val="single" w:sz="4" w:space="0" w:color="000000"/>
            </w:tcBorders>
          </w:tcPr>
          <w:p w14:paraId="79E5B62E"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Willow Creek</w:t>
            </w:r>
          </w:p>
        </w:tc>
        <w:tc>
          <w:tcPr>
            <w:tcW w:w="5400" w:type="dxa"/>
            <w:tcBorders>
              <w:left w:val="single" w:sz="4" w:space="0" w:color="000000"/>
            </w:tcBorders>
          </w:tcPr>
          <w:p w14:paraId="7C8AFC2B" w14:textId="77777777" w:rsidR="00F35344" w:rsidRPr="008E47E7" w:rsidRDefault="00F35344" w:rsidP="00627042">
            <w:pPr>
              <w:rPr>
                <w:rFonts w:ascii="Times New Roman" w:hAnsi="Times New Roman" w:cs="Times New Roman"/>
              </w:rPr>
            </w:pPr>
          </w:p>
        </w:tc>
        <w:tc>
          <w:tcPr>
            <w:tcW w:w="1250" w:type="dxa"/>
          </w:tcPr>
          <w:p w14:paraId="7AF8E864"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0.16%</w:t>
            </w:r>
          </w:p>
        </w:tc>
      </w:tr>
      <w:tr w:rsidR="00F35344" w:rsidRPr="008E47E7" w14:paraId="505E4DAC" w14:textId="77777777" w:rsidTr="00627042">
        <w:tc>
          <w:tcPr>
            <w:tcW w:w="2700" w:type="dxa"/>
            <w:tcBorders>
              <w:right w:val="single" w:sz="4" w:space="0" w:color="000000"/>
            </w:tcBorders>
          </w:tcPr>
          <w:p w14:paraId="037E31C3" w14:textId="77777777" w:rsidR="00F35344" w:rsidRPr="008E47E7" w:rsidRDefault="00F35344" w:rsidP="00627042">
            <w:pPr>
              <w:rPr>
                <w:rFonts w:ascii="Times New Roman" w:hAnsi="Times New Roman" w:cs="Times New Roman"/>
                <w:i/>
                <w:iCs/>
              </w:rPr>
            </w:pPr>
            <w:r w:rsidRPr="008E47E7">
              <w:rPr>
                <w:rFonts w:ascii="Times New Roman" w:hAnsi="Times New Roman" w:cs="Times New Roman"/>
                <w:i/>
                <w:iCs/>
              </w:rPr>
              <w:t>Land Use ID</w:t>
            </w:r>
          </w:p>
        </w:tc>
        <w:tc>
          <w:tcPr>
            <w:tcW w:w="5400" w:type="dxa"/>
            <w:tcBorders>
              <w:left w:val="single" w:sz="4" w:space="0" w:color="000000"/>
            </w:tcBorders>
          </w:tcPr>
          <w:p w14:paraId="1B47B87E"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HCAD land use code</w:t>
            </w:r>
          </w:p>
        </w:tc>
        <w:tc>
          <w:tcPr>
            <w:tcW w:w="1250" w:type="dxa"/>
          </w:tcPr>
          <w:p w14:paraId="297D8B86" w14:textId="77777777" w:rsidR="00F35344" w:rsidRPr="008E47E7" w:rsidRDefault="00F35344" w:rsidP="00627042">
            <w:pPr>
              <w:rPr>
                <w:rFonts w:ascii="Times New Roman" w:hAnsi="Times New Roman" w:cs="Times New Roman"/>
              </w:rPr>
            </w:pPr>
          </w:p>
        </w:tc>
      </w:tr>
      <w:tr w:rsidR="00F35344" w:rsidRPr="008E47E7" w14:paraId="2596AF75" w14:textId="77777777" w:rsidTr="00627042">
        <w:tc>
          <w:tcPr>
            <w:tcW w:w="2700" w:type="dxa"/>
            <w:tcBorders>
              <w:right w:val="single" w:sz="4" w:space="0" w:color="000000"/>
            </w:tcBorders>
          </w:tcPr>
          <w:p w14:paraId="4CD6AFF4"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1000</w:t>
            </w:r>
          </w:p>
        </w:tc>
        <w:tc>
          <w:tcPr>
            <w:tcW w:w="5400" w:type="dxa"/>
            <w:tcBorders>
              <w:left w:val="single" w:sz="4" w:space="0" w:color="000000"/>
            </w:tcBorders>
          </w:tcPr>
          <w:p w14:paraId="6328EFC4"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Res Vacant Table Value</w:t>
            </w:r>
          </w:p>
        </w:tc>
        <w:tc>
          <w:tcPr>
            <w:tcW w:w="1250" w:type="dxa"/>
          </w:tcPr>
          <w:p w14:paraId="34832106"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24.44%</w:t>
            </w:r>
          </w:p>
        </w:tc>
      </w:tr>
      <w:tr w:rsidR="00F35344" w:rsidRPr="008E47E7" w14:paraId="61D95CFD" w14:textId="77777777" w:rsidTr="00627042">
        <w:tc>
          <w:tcPr>
            <w:tcW w:w="2700" w:type="dxa"/>
            <w:tcBorders>
              <w:right w:val="single" w:sz="4" w:space="0" w:color="000000"/>
            </w:tcBorders>
          </w:tcPr>
          <w:p w14:paraId="20D5F1E6"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1001</w:t>
            </w:r>
          </w:p>
        </w:tc>
        <w:tc>
          <w:tcPr>
            <w:tcW w:w="5400" w:type="dxa"/>
            <w:tcBorders>
              <w:left w:val="single" w:sz="4" w:space="0" w:color="000000"/>
            </w:tcBorders>
          </w:tcPr>
          <w:p w14:paraId="4AADC897"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Res Improved Table Value</w:t>
            </w:r>
          </w:p>
        </w:tc>
        <w:tc>
          <w:tcPr>
            <w:tcW w:w="1250" w:type="dxa"/>
          </w:tcPr>
          <w:p w14:paraId="07F52000"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12.26%</w:t>
            </w:r>
          </w:p>
        </w:tc>
      </w:tr>
      <w:tr w:rsidR="00F35344" w:rsidRPr="008E47E7" w14:paraId="5962633C" w14:textId="77777777" w:rsidTr="00627042">
        <w:tc>
          <w:tcPr>
            <w:tcW w:w="2700" w:type="dxa"/>
            <w:tcBorders>
              <w:right w:val="single" w:sz="4" w:space="0" w:color="000000"/>
            </w:tcBorders>
          </w:tcPr>
          <w:p w14:paraId="6AD15091"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lastRenderedPageBreak/>
              <w:t>1006</w:t>
            </w:r>
          </w:p>
        </w:tc>
        <w:tc>
          <w:tcPr>
            <w:tcW w:w="5400" w:type="dxa"/>
            <w:tcBorders>
              <w:left w:val="single" w:sz="4" w:space="0" w:color="000000"/>
            </w:tcBorders>
          </w:tcPr>
          <w:p w14:paraId="7B0CB1C6"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Condo Land</w:t>
            </w:r>
          </w:p>
        </w:tc>
        <w:tc>
          <w:tcPr>
            <w:tcW w:w="1250" w:type="dxa"/>
          </w:tcPr>
          <w:p w14:paraId="310CF6BC"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0.05%</w:t>
            </w:r>
          </w:p>
        </w:tc>
      </w:tr>
      <w:tr w:rsidR="00F35344" w:rsidRPr="008E47E7" w14:paraId="3E480BD8" w14:textId="77777777" w:rsidTr="00627042">
        <w:trPr>
          <w:trHeight w:val="350"/>
        </w:trPr>
        <w:tc>
          <w:tcPr>
            <w:tcW w:w="2700" w:type="dxa"/>
            <w:tcBorders>
              <w:right w:val="single" w:sz="4" w:space="0" w:color="000000"/>
            </w:tcBorders>
          </w:tcPr>
          <w:p w14:paraId="2E85E5F1"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2000</w:t>
            </w:r>
          </w:p>
        </w:tc>
        <w:tc>
          <w:tcPr>
            <w:tcW w:w="5400" w:type="dxa"/>
            <w:tcBorders>
              <w:left w:val="single" w:sz="4" w:space="0" w:color="000000"/>
            </w:tcBorders>
          </w:tcPr>
          <w:p w14:paraId="61D30CAA"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Res Vacant Override</w:t>
            </w:r>
          </w:p>
        </w:tc>
        <w:tc>
          <w:tcPr>
            <w:tcW w:w="1250" w:type="dxa"/>
          </w:tcPr>
          <w:p w14:paraId="7899C5D9"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0.16%</w:t>
            </w:r>
          </w:p>
        </w:tc>
      </w:tr>
      <w:tr w:rsidR="00F35344" w:rsidRPr="008E47E7" w14:paraId="158B90E2" w14:textId="77777777" w:rsidTr="00627042">
        <w:tc>
          <w:tcPr>
            <w:tcW w:w="2700" w:type="dxa"/>
            <w:tcBorders>
              <w:right w:val="single" w:sz="4" w:space="0" w:color="000000"/>
            </w:tcBorders>
          </w:tcPr>
          <w:p w14:paraId="6CFB3A9A"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2001</w:t>
            </w:r>
          </w:p>
        </w:tc>
        <w:tc>
          <w:tcPr>
            <w:tcW w:w="5400" w:type="dxa"/>
            <w:tcBorders>
              <w:left w:val="single" w:sz="4" w:space="0" w:color="000000"/>
            </w:tcBorders>
          </w:tcPr>
          <w:p w14:paraId="7D041DAD"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Res Improved Override</w:t>
            </w:r>
          </w:p>
        </w:tc>
        <w:tc>
          <w:tcPr>
            <w:tcW w:w="1250" w:type="dxa"/>
          </w:tcPr>
          <w:p w14:paraId="21F3803E"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0.21%</w:t>
            </w:r>
          </w:p>
        </w:tc>
      </w:tr>
      <w:tr w:rsidR="00F35344" w:rsidRPr="008E47E7" w14:paraId="1D3C2DB0" w14:textId="77777777" w:rsidTr="00627042">
        <w:tc>
          <w:tcPr>
            <w:tcW w:w="2700" w:type="dxa"/>
            <w:tcBorders>
              <w:right w:val="single" w:sz="4" w:space="0" w:color="000000"/>
            </w:tcBorders>
          </w:tcPr>
          <w:p w14:paraId="2641F715"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2003</w:t>
            </w:r>
          </w:p>
        </w:tc>
        <w:tc>
          <w:tcPr>
            <w:tcW w:w="5400" w:type="dxa"/>
            <w:tcBorders>
              <w:left w:val="single" w:sz="4" w:space="0" w:color="000000"/>
            </w:tcBorders>
          </w:tcPr>
          <w:p w14:paraId="4BB0B752"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Res Improved Override (Res. Use)</w:t>
            </w:r>
          </w:p>
        </w:tc>
        <w:tc>
          <w:tcPr>
            <w:tcW w:w="1250" w:type="dxa"/>
          </w:tcPr>
          <w:p w14:paraId="5575A4B2"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0.29%</w:t>
            </w:r>
          </w:p>
        </w:tc>
      </w:tr>
      <w:tr w:rsidR="00F35344" w:rsidRPr="008E47E7" w14:paraId="76873779" w14:textId="77777777" w:rsidTr="00627042">
        <w:tc>
          <w:tcPr>
            <w:tcW w:w="2700" w:type="dxa"/>
            <w:tcBorders>
              <w:right w:val="single" w:sz="4" w:space="0" w:color="000000"/>
            </w:tcBorders>
          </w:tcPr>
          <w:p w14:paraId="28B1776E"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4600</w:t>
            </w:r>
          </w:p>
        </w:tc>
        <w:tc>
          <w:tcPr>
            <w:tcW w:w="5400" w:type="dxa"/>
            <w:tcBorders>
              <w:left w:val="single" w:sz="4" w:space="0" w:color="000000"/>
            </w:tcBorders>
          </w:tcPr>
          <w:p w14:paraId="3B3F7D2B"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Vacant Exempt Land</w:t>
            </w:r>
          </w:p>
        </w:tc>
        <w:tc>
          <w:tcPr>
            <w:tcW w:w="1250" w:type="dxa"/>
          </w:tcPr>
          <w:p w14:paraId="0DB1BC08"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0.34%</w:t>
            </w:r>
          </w:p>
        </w:tc>
      </w:tr>
      <w:tr w:rsidR="00F35344" w:rsidRPr="008E47E7" w14:paraId="167FE795" w14:textId="77777777" w:rsidTr="00627042">
        <w:tc>
          <w:tcPr>
            <w:tcW w:w="2700" w:type="dxa"/>
            <w:tcBorders>
              <w:right w:val="single" w:sz="4" w:space="0" w:color="000000"/>
            </w:tcBorders>
          </w:tcPr>
          <w:p w14:paraId="3C68227B"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7000</w:t>
            </w:r>
          </w:p>
        </w:tc>
        <w:tc>
          <w:tcPr>
            <w:tcW w:w="5400" w:type="dxa"/>
            <w:tcBorders>
              <w:left w:val="single" w:sz="4" w:space="0" w:color="000000"/>
            </w:tcBorders>
          </w:tcPr>
          <w:p w14:paraId="01FF968A"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UDI Vacant Land</w:t>
            </w:r>
          </w:p>
        </w:tc>
        <w:tc>
          <w:tcPr>
            <w:tcW w:w="1250" w:type="dxa"/>
          </w:tcPr>
          <w:p w14:paraId="453ED50B"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0.03%</w:t>
            </w:r>
          </w:p>
        </w:tc>
      </w:tr>
      <w:tr w:rsidR="00F35344" w:rsidRPr="008E47E7" w14:paraId="5100DCDE" w14:textId="77777777" w:rsidTr="00627042">
        <w:tc>
          <w:tcPr>
            <w:tcW w:w="2700" w:type="dxa"/>
            <w:tcBorders>
              <w:right w:val="single" w:sz="4" w:space="0" w:color="000000"/>
            </w:tcBorders>
          </w:tcPr>
          <w:p w14:paraId="43E40EC7"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8000</w:t>
            </w:r>
          </w:p>
        </w:tc>
        <w:tc>
          <w:tcPr>
            <w:tcW w:w="5400" w:type="dxa"/>
            <w:tcBorders>
              <w:left w:val="single" w:sz="4" w:space="0" w:color="000000"/>
            </w:tcBorders>
          </w:tcPr>
          <w:p w14:paraId="1F17C55B"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Land Neighborhood General Assignment</w:t>
            </w:r>
          </w:p>
        </w:tc>
        <w:tc>
          <w:tcPr>
            <w:tcW w:w="1250" w:type="dxa"/>
          </w:tcPr>
          <w:p w14:paraId="6DFAFE76"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9.63%</w:t>
            </w:r>
          </w:p>
        </w:tc>
      </w:tr>
      <w:tr w:rsidR="00F35344" w:rsidRPr="008E47E7" w14:paraId="2306E436" w14:textId="77777777" w:rsidTr="00627042">
        <w:tc>
          <w:tcPr>
            <w:tcW w:w="2700" w:type="dxa"/>
            <w:tcBorders>
              <w:right w:val="single" w:sz="4" w:space="0" w:color="000000"/>
            </w:tcBorders>
          </w:tcPr>
          <w:p w14:paraId="29260EFC"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8001</w:t>
            </w:r>
          </w:p>
        </w:tc>
        <w:tc>
          <w:tcPr>
            <w:tcW w:w="5400" w:type="dxa"/>
            <w:tcBorders>
              <w:left w:val="single" w:sz="4" w:space="0" w:color="000000"/>
            </w:tcBorders>
          </w:tcPr>
          <w:p w14:paraId="3419A753"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Land Neighborhood Section 1</w:t>
            </w:r>
          </w:p>
        </w:tc>
        <w:tc>
          <w:tcPr>
            <w:tcW w:w="1250" w:type="dxa"/>
          </w:tcPr>
          <w:p w14:paraId="5734E375"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0.05%</w:t>
            </w:r>
          </w:p>
        </w:tc>
      </w:tr>
      <w:tr w:rsidR="00F35344" w:rsidRPr="008E47E7" w14:paraId="5278240C" w14:textId="77777777" w:rsidTr="00627042">
        <w:tc>
          <w:tcPr>
            <w:tcW w:w="2700" w:type="dxa"/>
            <w:tcBorders>
              <w:right w:val="single" w:sz="4" w:space="0" w:color="000000"/>
            </w:tcBorders>
          </w:tcPr>
          <w:p w14:paraId="5A6DA3E3"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8002</w:t>
            </w:r>
          </w:p>
        </w:tc>
        <w:tc>
          <w:tcPr>
            <w:tcW w:w="5400" w:type="dxa"/>
            <w:tcBorders>
              <w:left w:val="single" w:sz="4" w:space="0" w:color="000000"/>
            </w:tcBorders>
          </w:tcPr>
          <w:p w14:paraId="3B35251D"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Land Neighborhood Section 2</w:t>
            </w:r>
          </w:p>
        </w:tc>
        <w:tc>
          <w:tcPr>
            <w:tcW w:w="1250" w:type="dxa"/>
          </w:tcPr>
          <w:p w14:paraId="00DDA7B9"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1.22%</w:t>
            </w:r>
          </w:p>
        </w:tc>
      </w:tr>
      <w:tr w:rsidR="00F35344" w:rsidRPr="008E47E7" w14:paraId="290726BA" w14:textId="77777777" w:rsidTr="00627042">
        <w:tc>
          <w:tcPr>
            <w:tcW w:w="2700" w:type="dxa"/>
            <w:tcBorders>
              <w:right w:val="single" w:sz="4" w:space="0" w:color="000000"/>
            </w:tcBorders>
          </w:tcPr>
          <w:p w14:paraId="660BB0E8"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8003</w:t>
            </w:r>
          </w:p>
        </w:tc>
        <w:tc>
          <w:tcPr>
            <w:tcW w:w="5400" w:type="dxa"/>
            <w:tcBorders>
              <w:left w:val="single" w:sz="4" w:space="0" w:color="000000"/>
            </w:tcBorders>
          </w:tcPr>
          <w:p w14:paraId="698EA3B3"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Land Neighborhood Section 3</w:t>
            </w:r>
          </w:p>
        </w:tc>
        <w:tc>
          <w:tcPr>
            <w:tcW w:w="1250" w:type="dxa"/>
          </w:tcPr>
          <w:p w14:paraId="202AE7B1"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2.73%</w:t>
            </w:r>
          </w:p>
        </w:tc>
      </w:tr>
      <w:tr w:rsidR="00F35344" w:rsidRPr="008E47E7" w14:paraId="4FAB45C2" w14:textId="77777777" w:rsidTr="00627042">
        <w:tc>
          <w:tcPr>
            <w:tcW w:w="2700" w:type="dxa"/>
            <w:tcBorders>
              <w:right w:val="single" w:sz="4" w:space="0" w:color="000000"/>
            </w:tcBorders>
          </w:tcPr>
          <w:p w14:paraId="1265749B"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8004</w:t>
            </w:r>
          </w:p>
        </w:tc>
        <w:tc>
          <w:tcPr>
            <w:tcW w:w="5400" w:type="dxa"/>
            <w:tcBorders>
              <w:left w:val="single" w:sz="4" w:space="0" w:color="000000"/>
            </w:tcBorders>
          </w:tcPr>
          <w:p w14:paraId="59371947"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Land Neighborhood Section 4</w:t>
            </w:r>
          </w:p>
        </w:tc>
        <w:tc>
          <w:tcPr>
            <w:tcW w:w="1250" w:type="dxa"/>
          </w:tcPr>
          <w:p w14:paraId="31D190C3"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0.86%</w:t>
            </w:r>
          </w:p>
        </w:tc>
      </w:tr>
      <w:tr w:rsidR="00F35344" w:rsidRPr="008E47E7" w14:paraId="1E320431" w14:textId="77777777" w:rsidTr="00627042">
        <w:tc>
          <w:tcPr>
            <w:tcW w:w="2700" w:type="dxa"/>
            <w:tcBorders>
              <w:right w:val="single" w:sz="4" w:space="0" w:color="000000"/>
            </w:tcBorders>
          </w:tcPr>
          <w:p w14:paraId="789FF0CD"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8005</w:t>
            </w:r>
          </w:p>
        </w:tc>
        <w:tc>
          <w:tcPr>
            <w:tcW w:w="5400" w:type="dxa"/>
            <w:tcBorders>
              <w:left w:val="single" w:sz="4" w:space="0" w:color="000000"/>
            </w:tcBorders>
          </w:tcPr>
          <w:p w14:paraId="2AE5D3B2"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Land Neighborhood Section 5</w:t>
            </w:r>
          </w:p>
        </w:tc>
        <w:tc>
          <w:tcPr>
            <w:tcW w:w="1250" w:type="dxa"/>
          </w:tcPr>
          <w:p w14:paraId="4DF72ACE"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0.03%</w:t>
            </w:r>
          </w:p>
        </w:tc>
      </w:tr>
      <w:tr w:rsidR="00F35344" w:rsidRPr="008E47E7" w14:paraId="10E868CD" w14:textId="77777777" w:rsidTr="00627042">
        <w:tc>
          <w:tcPr>
            <w:tcW w:w="2700" w:type="dxa"/>
            <w:tcBorders>
              <w:top w:val="single" w:sz="4" w:space="0" w:color="000000"/>
              <w:bottom w:val="single" w:sz="4" w:space="0" w:color="000000"/>
              <w:right w:val="single" w:sz="4" w:space="0" w:color="000000"/>
            </w:tcBorders>
          </w:tcPr>
          <w:p w14:paraId="7FD7A017" w14:textId="77777777" w:rsidR="00F35344" w:rsidRPr="008E47E7" w:rsidRDefault="00F35344" w:rsidP="00627042">
            <w:pPr>
              <w:rPr>
                <w:rFonts w:ascii="Times New Roman" w:hAnsi="Times New Roman" w:cs="Times New Roman"/>
                <w:i/>
                <w:iCs/>
              </w:rPr>
            </w:pPr>
            <w:r w:rsidRPr="008E47E7">
              <w:rPr>
                <w:rFonts w:ascii="Times New Roman" w:hAnsi="Times New Roman" w:cs="Times New Roman"/>
                <w:i/>
                <w:iCs/>
              </w:rPr>
              <w:t>Continuous Variables</w:t>
            </w:r>
          </w:p>
        </w:tc>
        <w:tc>
          <w:tcPr>
            <w:tcW w:w="5400" w:type="dxa"/>
            <w:tcBorders>
              <w:top w:val="single" w:sz="4" w:space="0" w:color="000000"/>
              <w:left w:val="single" w:sz="4" w:space="0" w:color="000000"/>
              <w:bottom w:val="single" w:sz="4" w:space="0" w:color="000000"/>
            </w:tcBorders>
          </w:tcPr>
          <w:p w14:paraId="0E259FD3"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Description</w:t>
            </w:r>
          </w:p>
        </w:tc>
        <w:tc>
          <w:tcPr>
            <w:tcW w:w="1250" w:type="dxa"/>
            <w:tcBorders>
              <w:top w:val="single" w:sz="4" w:space="0" w:color="000000"/>
              <w:bottom w:val="single" w:sz="4" w:space="0" w:color="000000"/>
            </w:tcBorders>
          </w:tcPr>
          <w:p w14:paraId="547112BB"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Mean</w:t>
            </w:r>
          </w:p>
        </w:tc>
      </w:tr>
      <w:tr w:rsidR="00F35344" w:rsidRPr="008E47E7" w14:paraId="4636638D" w14:textId="77777777" w:rsidTr="00627042">
        <w:tc>
          <w:tcPr>
            <w:tcW w:w="2700" w:type="dxa"/>
            <w:tcBorders>
              <w:top w:val="single" w:sz="4" w:space="0" w:color="000000"/>
              <w:right w:val="single" w:sz="4" w:space="0" w:color="000000"/>
            </w:tcBorders>
          </w:tcPr>
          <w:p w14:paraId="3F094448"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Property Acreage</w:t>
            </w:r>
          </w:p>
        </w:tc>
        <w:tc>
          <w:tcPr>
            <w:tcW w:w="5400" w:type="dxa"/>
            <w:tcBorders>
              <w:top w:val="single" w:sz="4" w:space="0" w:color="000000"/>
              <w:left w:val="single" w:sz="4" w:space="0" w:color="000000"/>
            </w:tcBorders>
          </w:tcPr>
          <w:p w14:paraId="618D66C1"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Acreage being conveyed</w:t>
            </w:r>
          </w:p>
        </w:tc>
        <w:tc>
          <w:tcPr>
            <w:tcW w:w="1250" w:type="dxa"/>
            <w:tcBorders>
              <w:top w:val="single" w:sz="4" w:space="0" w:color="000000"/>
            </w:tcBorders>
          </w:tcPr>
          <w:p w14:paraId="08ABE9D6"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0.53</w:t>
            </w:r>
          </w:p>
        </w:tc>
      </w:tr>
      <w:tr w:rsidR="00F35344" w:rsidRPr="008E47E7" w14:paraId="2C92AE94" w14:textId="77777777" w:rsidTr="00627042">
        <w:tc>
          <w:tcPr>
            <w:tcW w:w="2700" w:type="dxa"/>
            <w:tcBorders>
              <w:right w:val="single" w:sz="4" w:space="0" w:color="000000"/>
            </w:tcBorders>
          </w:tcPr>
          <w:p w14:paraId="2F95E387"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Year Initiated</w:t>
            </w:r>
          </w:p>
        </w:tc>
        <w:tc>
          <w:tcPr>
            <w:tcW w:w="5400" w:type="dxa"/>
            <w:tcBorders>
              <w:left w:val="single" w:sz="4" w:space="0" w:color="000000"/>
            </w:tcBorders>
          </w:tcPr>
          <w:p w14:paraId="24467A93" w14:textId="77777777" w:rsidR="00F35344" w:rsidRPr="008E47E7" w:rsidRDefault="00F35344" w:rsidP="00627042">
            <w:pPr>
              <w:rPr>
                <w:rFonts w:ascii="Times New Roman" w:hAnsi="Times New Roman" w:cs="Times New Roman"/>
              </w:rPr>
            </w:pPr>
            <w:r>
              <w:rPr>
                <w:rFonts w:ascii="Times New Roman" w:hAnsi="Times New Roman" w:cs="Times New Roman"/>
              </w:rPr>
              <w:t>Year buyout process began</w:t>
            </w:r>
          </w:p>
        </w:tc>
        <w:tc>
          <w:tcPr>
            <w:tcW w:w="1250" w:type="dxa"/>
          </w:tcPr>
          <w:p w14:paraId="3ED92CA6"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2007.64</w:t>
            </w:r>
          </w:p>
        </w:tc>
      </w:tr>
      <w:tr w:rsidR="00F35344" w:rsidRPr="008E47E7" w14:paraId="3D0EEDA3" w14:textId="77777777" w:rsidTr="00627042">
        <w:tc>
          <w:tcPr>
            <w:tcW w:w="2700" w:type="dxa"/>
            <w:tcBorders>
              <w:right w:val="single" w:sz="4" w:space="0" w:color="000000"/>
            </w:tcBorders>
          </w:tcPr>
          <w:p w14:paraId="1240282E"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Year Finalized</w:t>
            </w:r>
          </w:p>
        </w:tc>
        <w:tc>
          <w:tcPr>
            <w:tcW w:w="5400" w:type="dxa"/>
            <w:tcBorders>
              <w:left w:val="single" w:sz="4" w:space="0" w:color="000000"/>
            </w:tcBorders>
          </w:tcPr>
          <w:p w14:paraId="425219F8" w14:textId="77777777" w:rsidR="00F35344" w:rsidRPr="008E47E7" w:rsidRDefault="00F35344" w:rsidP="00627042">
            <w:pPr>
              <w:rPr>
                <w:rFonts w:ascii="Times New Roman" w:hAnsi="Times New Roman" w:cs="Times New Roman"/>
              </w:rPr>
            </w:pPr>
            <w:r>
              <w:rPr>
                <w:rFonts w:ascii="Times New Roman" w:hAnsi="Times New Roman" w:cs="Times New Roman"/>
              </w:rPr>
              <w:t>Year buyout process finished</w:t>
            </w:r>
          </w:p>
        </w:tc>
        <w:tc>
          <w:tcPr>
            <w:tcW w:w="1250" w:type="dxa"/>
          </w:tcPr>
          <w:p w14:paraId="62BB0DD7"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2007.59</w:t>
            </w:r>
          </w:p>
        </w:tc>
      </w:tr>
      <w:tr w:rsidR="00F35344" w:rsidRPr="008E47E7" w14:paraId="7134EB93" w14:textId="77777777" w:rsidTr="00627042">
        <w:tc>
          <w:tcPr>
            <w:tcW w:w="2700" w:type="dxa"/>
            <w:tcBorders>
              <w:right w:val="single" w:sz="4" w:space="0" w:color="000000"/>
            </w:tcBorders>
          </w:tcPr>
          <w:p w14:paraId="00BF5BB6"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Land Square Footage</w:t>
            </w:r>
          </w:p>
        </w:tc>
        <w:tc>
          <w:tcPr>
            <w:tcW w:w="5400" w:type="dxa"/>
            <w:tcBorders>
              <w:left w:val="single" w:sz="4" w:space="0" w:color="000000"/>
            </w:tcBorders>
          </w:tcPr>
          <w:p w14:paraId="482E1242" w14:textId="77777777" w:rsidR="00F35344" w:rsidRPr="008E47E7" w:rsidRDefault="00F35344" w:rsidP="00627042">
            <w:pPr>
              <w:rPr>
                <w:rFonts w:ascii="Times New Roman" w:hAnsi="Times New Roman" w:cs="Times New Roman"/>
              </w:rPr>
            </w:pPr>
            <w:r>
              <w:rPr>
                <w:rFonts w:ascii="Times New Roman" w:hAnsi="Times New Roman" w:cs="Times New Roman"/>
              </w:rPr>
              <w:t>Property square footage</w:t>
            </w:r>
          </w:p>
        </w:tc>
        <w:tc>
          <w:tcPr>
            <w:tcW w:w="1250" w:type="dxa"/>
          </w:tcPr>
          <w:p w14:paraId="2A7F5036"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33</w:t>
            </w:r>
            <w:r>
              <w:rPr>
                <w:rFonts w:ascii="Times New Roman" w:hAnsi="Times New Roman" w:cs="Times New Roman"/>
              </w:rPr>
              <w:t>,</w:t>
            </w:r>
            <w:r w:rsidRPr="008E47E7">
              <w:rPr>
                <w:rFonts w:ascii="Times New Roman" w:hAnsi="Times New Roman" w:cs="Times New Roman"/>
              </w:rPr>
              <w:t>577.46</w:t>
            </w:r>
          </w:p>
        </w:tc>
      </w:tr>
      <w:tr w:rsidR="00F35344" w:rsidRPr="008E47E7" w14:paraId="0E67BE68" w14:textId="77777777" w:rsidTr="00627042">
        <w:tc>
          <w:tcPr>
            <w:tcW w:w="2700" w:type="dxa"/>
            <w:tcBorders>
              <w:right w:val="single" w:sz="4" w:space="0" w:color="000000"/>
            </w:tcBorders>
          </w:tcPr>
          <w:p w14:paraId="163E5CF1"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Appraised Value</w:t>
            </w:r>
          </w:p>
        </w:tc>
        <w:tc>
          <w:tcPr>
            <w:tcW w:w="5400" w:type="dxa"/>
            <w:tcBorders>
              <w:left w:val="single" w:sz="4" w:space="0" w:color="000000"/>
            </w:tcBorders>
          </w:tcPr>
          <w:p w14:paraId="71804AD0"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HCAD land value appraisal in dollars</w:t>
            </w:r>
          </w:p>
        </w:tc>
        <w:tc>
          <w:tcPr>
            <w:tcW w:w="1250" w:type="dxa"/>
          </w:tcPr>
          <w:p w14:paraId="61C2EF6B"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68</w:t>
            </w:r>
            <w:r>
              <w:rPr>
                <w:rFonts w:ascii="Times New Roman" w:hAnsi="Times New Roman" w:cs="Times New Roman"/>
              </w:rPr>
              <w:t>,</w:t>
            </w:r>
            <w:r w:rsidRPr="008E47E7">
              <w:rPr>
                <w:rFonts w:ascii="Times New Roman" w:hAnsi="Times New Roman" w:cs="Times New Roman"/>
              </w:rPr>
              <w:t>564.50</w:t>
            </w:r>
          </w:p>
        </w:tc>
      </w:tr>
      <w:tr w:rsidR="00F35344" w:rsidRPr="008E47E7" w14:paraId="3FBD7916" w14:textId="77777777" w:rsidTr="00627042">
        <w:tc>
          <w:tcPr>
            <w:tcW w:w="2700" w:type="dxa"/>
            <w:tcBorders>
              <w:bottom w:val="single" w:sz="4" w:space="0" w:color="000000"/>
              <w:right w:val="single" w:sz="4" w:space="0" w:color="000000"/>
            </w:tcBorders>
          </w:tcPr>
          <w:p w14:paraId="3D0049CA" w14:textId="77777777" w:rsidR="00F35344" w:rsidRPr="008E47E7" w:rsidRDefault="00F35344" w:rsidP="00627042">
            <w:pPr>
              <w:jc w:val="right"/>
              <w:rPr>
                <w:rFonts w:ascii="Times New Roman" w:hAnsi="Times New Roman" w:cs="Times New Roman"/>
                <w:i/>
                <w:iCs/>
              </w:rPr>
            </w:pPr>
            <w:r w:rsidRPr="008E47E7">
              <w:rPr>
                <w:rFonts w:ascii="Times New Roman" w:hAnsi="Times New Roman" w:cs="Times New Roman"/>
                <w:i/>
                <w:iCs/>
              </w:rPr>
              <w:t>Market Value</w:t>
            </w:r>
          </w:p>
        </w:tc>
        <w:tc>
          <w:tcPr>
            <w:tcW w:w="5400" w:type="dxa"/>
            <w:tcBorders>
              <w:left w:val="single" w:sz="4" w:space="0" w:color="000000"/>
              <w:bottom w:val="single" w:sz="4" w:space="0" w:color="000000"/>
            </w:tcBorders>
          </w:tcPr>
          <w:p w14:paraId="4F1B9217"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Estimated market value of property</w:t>
            </w:r>
          </w:p>
        </w:tc>
        <w:tc>
          <w:tcPr>
            <w:tcW w:w="1250" w:type="dxa"/>
            <w:tcBorders>
              <w:bottom w:val="single" w:sz="4" w:space="0" w:color="000000"/>
            </w:tcBorders>
          </w:tcPr>
          <w:p w14:paraId="6FC04FAC"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72</w:t>
            </w:r>
            <w:r>
              <w:rPr>
                <w:rFonts w:ascii="Times New Roman" w:hAnsi="Times New Roman" w:cs="Times New Roman"/>
              </w:rPr>
              <w:t>,</w:t>
            </w:r>
            <w:r w:rsidRPr="008E47E7">
              <w:rPr>
                <w:rFonts w:ascii="Times New Roman" w:hAnsi="Times New Roman" w:cs="Times New Roman"/>
              </w:rPr>
              <w:t>586.57</w:t>
            </w:r>
          </w:p>
        </w:tc>
      </w:tr>
      <w:tr w:rsidR="00F35344" w:rsidRPr="008E47E7" w14:paraId="42400CA3" w14:textId="77777777" w:rsidTr="00627042">
        <w:tc>
          <w:tcPr>
            <w:tcW w:w="2700" w:type="dxa"/>
            <w:tcBorders>
              <w:top w:val="single" w:sz="4" w:space="0" w:color="000000"/>
              <w:bottom w:val="single" w:sz="4" w:space="0" w:color="000000"/>
              <w:right w:val="single" w:sz="4" w:space="0" w:color="000000"/>
            </w:tcBorders>
          </w:tcPr>
          <w:p w14:paraId="62DB27B8" w14:textId="77777777" w:rsidR="00F35344" w:rsidRPr="008E47E7" w:rsidRDefault="00F35344" w:rsidP="00627042">
            <w:pPr>
              <w:rPr>
                <w:rFonts w:ascii="Times New Roman" w:hAnsi="Times New Roman" w:cs="Times New Roman"/>
                <w:i/>
                <w:iCs/>
              </w:rPr>
            </w:pPr>
            <w:r w:rsidRPr="008E47E7">
              <w:rPr>
                <w:rFonts w:ascii="Times New Roman" w:hAnsi="Times New Roman" w:cs="Times New Roman"/>
                <w:i/>
                <w:iCs/>
              </w:rPr>
              <w:t>Observations</w:t>
            </w:r>
          </w:p>
        </w:tc>
        <w:tc>
          <w:tcPr>
            <w:tcW w:w="5400" w:type="dxa"/>
            <w:tcBorders>
              <w:top w:val="single" w:sz="4" w:space="0" w:color="000000"/>
              <w:left w:val="single" w:sz="4" w:space="0" w:color="000000"/>
              <w:bottom w:val="single" w:sz="4" w:space="0" w:color="000000"/>
            </w:tcBorders>
          </w:tcPr>
          <w:p w14:paraId="0C8F98CF" w14:textId="77777777" w:rsidR="00F35344" w:rsidRPr="008E47E7" w:rsidRDefault="00F35344" w:rsidP="00627042">
            <w:pPr>
              <w:rPr>
                <w:rFonts w:ascii="Times New Roman" w:hAnsi="Times New Roman" w:cs="Times New Roman"/>
              </w:rPr>
            </w:pPr>
            <w:r w:rsidRPr="008E47E7">
              <w:rPr>
                <w:rFonts w:ascii="Times New Roman" w:hAnsi="Times New Roman" w:cs="Times New Roman"/>
              </w:rPr>
              <w:t>3842</w:t>
            </w:r>
          </w:p>
        </w:tc>
        <w:tc>
          <w:tcPr>
            <w:tcW w:w="1250" w:type="dxa"/>
            <w:tcBorders>
              <w:top w:val="single" w:sz="4" w:space="0" w:color="000000"/>
              <w:bottom w:val="single" w:sz="4" w:space="0" w:color="000000"/>
            </w:tcBorders>
          </w:tcPr>
          <w:p w14:paraId="7BE6044E" w14:textId="77777777" w:rsidR="00F35344" w:rsidRPr="008E47E7" w:rsidRDefault="00F35344" w:rsidP="00627042">
            <w:pPr>
              <w:rPr>
                <w:rFonts w:ascii="Times New Roman" w:hAnsi="Times New Roman" w:cs="Times New Roman"/>
              </w:rPr>
            </w:pPr>
          </w:p>
        </w:tc>
      </w:tr>
    </w:tbl>
    <w:p w14:paraId="2E319D10" w14:textId="77777777" w:rsidR="00F35344" w:rsidRDefault="00F35344" w:rsidP="00F35344">
      <w:pPr>
        <w:spacing w:line="240" w:lineRule="auto"/>
        <w:rPr>
          <w:rFonts w:ascii="Times New Roman" w:hAnsi="Times New Roman" w:cs="Times New Roman"/>
        </w:rPr>
      </w:pPr>
    </w:p>
    <w:p w14:paraId="40632C1B" w14:textId="77777777" w:rsidR="00F35344" w:rsidRDefault="00F35344" w:rsidP="00F35344">
      <w:pPr>
        <w:spacing w:line="240" w:lineRule="auto"/>
        <w:rPr>
          <w:rFonts w:ascii="Times New Roman" w:hAnsi="Times New Roman" w:cs="Times New Roman"/>
        </w:rPr>
      </w:pPr>
      <w:r>
        <w:rPr>
          <w:rFonts w:ascii="Times New Roman" w:hAnsi="Times New Roman" w:cs="Times New Roman"/>
        </w:rPr>
        <w:t>Table 2 Sorting Model Results with Homogeneous Preferences</w:t>
      </w:r>
    </w:p>
    <w:tbl>
      <w:tblPr>
        <w:tblStyle w:val="TableGrid"/>
        <w:tblW w:w="0" w:type="auto"/>
        <w:tblLook w:val="04A0" w:firstRow="1" w:lastRow="0" w:firstColumn="1" w:lastColumn="0" w:noHBand="0" w:noVBand="1"/>
      </w:tblPr>
      <w:tblGrid>
        <w:gridCol w:w="4675"/>
        <w:gridCol w:w="4675"/>
      </w:tblGrid>
      <w:tr w:rsidR="00F35344" w14:paraId="75F1C19B" w14:textId="77777777" w:rsidTr="00627042">
        <w:tc>
          <w:tcPr>
            <w:tcW w:w="4675" w:type="dxa"/>
          </w:tcPr>
          <w:p w14:paraId="379FD19D" w14:textId="77777777" w:rsidR="00F35344" w:rsidRDefault="00F35344" w:rsidP="00627042">
            <w:pPr>
              <w:rPr>
                <w:rFonts w:ascii="Times New Roman" w:hAnsi="Times New Roman" w:cs="Times New Roman"/>
              </w:rPr>
            </w:pPr>
            <w:r>
              <w:rPr>
                <w:rFonts w:ascii="Times New Roman" w:hAnsi="Times New Roman" w:cs="Times New Roman"/>
              </w:rPr>
              <w:t>Group</w:t>
            </w:r>
          </w:p>
        </w:tc>
        <w:tc>
          <w:tcPr>
            <w:tcW w:w="4675" w:type="dxa"/>
          </w:tcPr>
          <w:p w14:paraId="09394AA8" w14:textId="77777777" w:rsidR="00F35344" w:rsidRDefault="00F35344" w:rsidP="00627042">
            <w:pPr>
              <w:rPr>
                <w:rFonts w:ascii="Times New Roman" w:hAnsi="Times New Roman" w:cs="Times New Roman"/>
              </w:rPr>
            </w:pPr>
            <w:r>
              <w:rPr>
                <w:rFonts w:ascii="Times New Roman" w:hAnsi="Times New Roman" w:cs="Times New Roman"/>
              </w:rPr>
              <w:t>Mean Utility</w:t>
            </w:r>
          </w:p>
        </w:tc>
      </w:tr>
      <w:tr w:rsidR="00F35344" w14:paraId="45739573" w14:textId="77777777" w:rsidTr="00627042">
        <w:tc>
          <w:tcPr>
            <w:tcW w:w="4675" w:type="dxa"/>
          </w:tcPr>
          <w:p w14:paraId="569D4873" w14:textId="77777777" w:rsidR="00F35344" w:rsidRDefault="00F35344" w:rsidP="00627042">
            <w:pPr>
              <w:rPr>
                <w:rFonts w:ascii="Times New Roman" w:hAnsi="Times New Roman" w:cs="Times New Roman"/>
              </w:rPr>
            </w:pPr>
          </w:p>
        </w:tc>
        <w:tc>
          <w:tcPr>
            <w:tcW w:w="4675" w:type="dxa"/>
          </w:tcPr>
          <w:p w14:paraId="6AF14867" w14:textId="77777777" w:rsidR="00F35344" w:rsidRDefault="00F35344" w:rsidP="00627042">
            <w:pPr>
              <w:rPr>
                <w:rFonts w:ascii="Times New Roman" w:hAnsi="Times New Roman" w:cs="Times New Roman"/>
              </w:rPr>
            </w:pPr>
          </w:p>
        </w:tc>
      </w:tr>
      <w:tr w:rsidR="00F35344" w14:paraId="68D827C1" w14:textId="77777777" w:rsidTr="00627042">
        <w:tc>
          <w:tcPr>
            <w:tcW w:w="4675" w:type="dxa"/>
          </w:tcPr>
          <w:p w14:paraId="7E392455" w14:textId="77777777" w:rsidR="00F35344" w:rsidRDefault="00F35344" w:rsidP="00627042">
            <w:pPr>
              <w:rPr>
                <w:rFonts w:ascii="Times New Roman" w:hAnsi="Times New Roman" w:cs="Times New Roman"/>
              </w:rPr>
            </w:pPr>
          </w:p>
        </w:tc>
        <w:tc>
          <w:tcPr>
            <w:tcW w:w="4675" w:type="dxa"/>
          </w:tcPr>
          <w:p w14:paraId="7133BCA0" w14:textId="77777777" w:rsidR="00F35344" w:rsidRDefault="00F35344" w:rsidP="00627042">
            <w:pPr>
              <w:rPr>
                <w:rFonts w:ascii="Times New Roman" w:hAnsi="Times New Roman" w:cs="Times New Roman"/>
              </w:rPr>
            </w:pPr>
          </w:p>
        </w:tc>
      </w:tr>
      <w:tr w:rsidR="00F35344" w14:paraId="6D3AD266" w14:textId="77777777" w:rsidTr="00627042">
        <w:tc>
          <w:tcPr>
            <w:tcW w:w="4675" w:type="dxa"/>
          </w:tcPr>
          <w:p w14:paraId="477A0B07" w14:textId="77777777" w:rsidR="00F35344" w:rsidRDefault="00F35344" w:rsidP="00627042">
            <w:pPr>
              <w:rPr>
                <w:rFonts w:ascii="Times New Roman" w:hAnsi="Times New Roman" w:cs="Times New Roman"/>
              </w:rPr>
            </w:pPr>
          </w:p>
        </w:tc>
        <w:tc>
          <w:tcPr>
            <w:tcW w:w="4675" w:type="dxa"/>
          </w:tcPr>
          <w:p w14:paraId="3005E54F" w14:textId="77777777" w:rsidR="00F35344" w:rsidRDefault="00F35344" w:rsidP="00627042">
            <w:pPr>
              <w:rPr>
                <w:rFonts w:ascii="Times New Roman" w:hAnsi="Times New Roman" w:cs="Times New Roman"/>
              </w:rPr>
            </w:pPr>
          </w:p>
        </w:tc>
      </w:tr>
      <w:tr w:rsidR="00F35344" w14:paraId="3B0E2A56" w14:textId="77777777" w:rsidTr="00627042">
        <w:tc>
          <w:tcPr>
            <w:tcW w:w="4675" w:type="dxa"/>
          </w:tcPr>
          <w:p w14:paraId="04A696EF" w14:textId="77777777" w:rsidR="00F35344" w:rsidRDefault="00F35344" w:rsidP="00627042">
            <w:pPr>
              <w:rPr>
                <w:rFonts w:ascii="Times New Roman" w:hAnsi="Times New Roman" w:cs="Times New Roman"/>
              </w:rPr>
            </w:pPr>
          </w:p>
        </w:tc>
        <w:tc>
          <w:tcPr>
            <w:tcW w:w="4675" w:type="dxa"/>
          </w:tcPr>
          <w:p w14:paraId="05F8F651" w14:textId="77777777" w:rsidR="00F35344" w:rsidRDefault="00F35344" w:rsidP="00627042">
            <w:pPr>
              <w:rPr>
                <w:rFonts w:ascii="Times New Roman" w:hAnsi="Times New Roman" w:cs="Times New Roman"/>
              </w:rPr>
            </w:pPr>
          </w:p>
        </w:tc>
      </w:tr>
      <w:tr w:rsidR="00F35344" w14:paraId="34258F86" w14:textId="77777777" w:rsidTr="00627042">
        <w:tc>
          <w:tcPr>
            <w:tcW w:w="4675" w:type="dxa"/>
          </w:tcPr>
          <w:p w14:paraId="297B05D4" w14:textId="77777777" w:rsidR="00F35344" w:rsidRDefault="00F35344" w:rsidP="00627042">
            <w:pPr>
              <w:rPr>
                <w:rFonts w:ascii="Times New Roman" w:hAnsi="Times New Roman" w:cs="Times New Roman"/>
              </w:rPr>
            </w:pPr>
          </w:p>
        </w:tc>
        <w:tc>
          <w:tcPr>
            <w:tcW w:w="4675" w:type="dxa"/>
          </w:tcPr>
          <w:p w14:paraId="6F9B4EA9" w14:textId="77777777" w:rsidR="00F35344" w:rsidRDefault="00F35344" w:rsidP="00627042">
            <w:pPr>
              <w:rPr>
                <w:rFonts w:ascii="Times New Roman" w:hAnsi="Times New Roman" w:cs="Times New Roman"/>
              </w:rPr>
            </w:pPr>
          </w:p>
        </w:tc>
      </w:tr>
      <w:tr w:rsidR="00F35344" w14:paraId="2F0D76EB" w14:textId="77777777" w:rsidTr="00627042">
        <w:tc>
          <w:tcPr>
            <w:tcW w:w="4675" w:type="dxa"/>
          </w:tcPr>
          <w:p w14:paraId="1FFFD156" w14:textId="77777777" w:rsidR="00F35344" w:rsidRDefault="00F35344" w:rsidP="00627042">
            <w:pPr>
              <w:rPr>
                <w:rFonts w:ascii="Times New Roman" w:hAnsi="Times New Roman" w:cs="Times New Roman"/>
              </w:rPr>
            </w:pPr>
          </w:p>
        </w:tc>
        <w:tc>
          <w:tcPr>
            <w:tcW w:w="4675" w:type="dxa"/>
          </w:tcPr>
          <w:p w14:paraId="340E98EC" w14:textId="77777777" w:rsidR="00F35344" w:rsidRDefault="00F35344" w:rsidP="00627042">
            <w:pPr>
              <w:rPr>
                <w:rFonts w:ascii="Times New Roman" w:hAnsi="Times New Roman" w:cs="Times New Roman"/>
              </w:rPr>
            </w:pPr>
          </w:p>
        </w:tc>
      </w:tr>
    </w:tbl>
    <w:p w14:paraId="3297DF67" w14:textId="77777777" w:rsidR="00F35344" w:rsidRDefault="00F35344" w:rsidP="00F35344">
      <w:pPr>
        <w:spacing w:line="240" w:lineRule="auto"/>
        <w:rPr>
          <w:rFonts w:ascii="Times New Roman" w:hAnsi="Times New Roman" w:cs="Times New Roman"/>
        </w:rPr>
      </w:pPr>
    </w:p>
    <w:p w14:paraId="07623795" w14:textId="77777777" w:rsidR="00F35344" w:rsidRDefault="00F35344" w:rsidP="00F35344">
      <w:pPr>
        <w:spacing w:line="240" w:lineRule="auto"/>
        <w:rPr>
          <w:rFonts w:ascii="Times New Roman" w:hAnsi="Times New Roman" w:cs="Times New Roman"/>
        </w:rPr>
      </w:pPr>
    </w:p>
    <w:p w14:paraId="5DFAF557"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1. Title</w:t>
      </w:r>
      <w:r>
        <w:rPr>
          <w:rFonts w:ascii="Times New Roman" w:hAnsi="Times New Roman" w:cs="Times New Roman"/>
          <w:sz w:val="24"/>
          <w:szCs w:val="24"/>
        </w:rPr>
        <w:t xml:space="preserve"> x</w:t>
      </w:r>
    </w:p>
    <w:p w14:paraId="7FA2FCDE"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2. Abstract</w:t>
      </w:r>
    </w:p>
    <w:p w14:paraId="2ACBD0ED"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3. Introduction</w:t>
      </w:r>
    </w:p>
    <w:p w14:paraId="681AECBC"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4. Theoretical/conceptual framework</w:t>
      </w:r>
    </w:p>
    <w:p w14:paraId="6BF8E3ED"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5. Empirical framework</w:t>
      </w:r>
    </w:p>
    <w:p w14:paraId="464CF010"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6. Data and descriptive statistics</w:t>
      </w:r>
    </w:p>
    <w:p w14:paraId="10A25E1F"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7. (Expected) Results and discussion</w:t>
      </w:r>
    </w:p>
    <w:p w14:paraId="4001899A"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8. Summary and conclusion</w:t>
      </w:r>
    </w:p>
    <w:p w14:paraId="1608B795"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9. References</w:t>
      </w:r>
    </w:p>
    <w:p w14:paraId="6777926A"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lastRenderedPageBreak/>
        <w:t>10. Plan for communicating results (journal outlets, meetings presentations, popular press)</w:t>
      </w:r>
    </w:p>
    <w:p w14:paraId="7138CAB1"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The order and content of items 4-6 may vary depending on research type (e.g., theory vs</w:t>
      </w:r>
    </w:p>
    <w:p w14:paraId="2AC4CE81"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 xml:space="preserve">applied) and personal taste. The proposal should be double-spaced with </w:t>
      </w:r>
      <w:proofErr w:type="gramStart"/>
      <w:r w:rsidRPr="00941CB6">
        <w:rPr>
          <w:rFonts w:ascii="Times New Roman" w:hAnsi="Times New Roman" w:cs="Times New Roman"/>
          <w:sz w:val="24"/>
          <w:szCs w:val="24"/>
        </w:rPr>
        <w:t>12 point</w:t>
      </w:r>
      <w:proofErr w:type="gramEnd"/>
      <w:r w:rsidRPr="00941CB6">
        <w:rPr>
          <w:rFonts w:ascii="Times New Roman" w:hAnsi="Times New Roman" w:cs="Times New Roman"/>
          <w:sz w:val="24"/>
          <w:szCs w:val="24"/>
        </w:rPr>
        <w:t xml:space="preserve"> font</w:t>
      </w:r>
    </w:p>
    <w:p w14:paraId="5B32FB69" w14:textId="77777777" w:rsidR="00F35344" w:rsidRPr="00941CB6" w:rsidRDefault="00F35344" w:rsidP="00F35344">
      <w:pPr>
        <w:rPr>
          <w:rFonts w:ascii="Times New Roman" w:hAnsi="Times New Roman" w:cs="Times New Roman"/>
          <w:sz w:val="24"/>
          <w:szCs w:val="24"/>
        </w:rPr>
      </w:pPr>
      <w:r w:rsidRPr="00941CB6">
        <w:rPr>
          <w:rFonts w:ascii="Times New Roman" w:hAnsi="Times New Roman" w:cs="Times New Roman"/>
          <w:sz w:val="24"/>
          <w:szCs w:val="24"/>
        </w:rPr>
        <w:t xml:space="preserve">with </w:t>
      </w:r>
      <w:proofErr w:type="gramStart"/>
      <w:r w:rsidRPr="00941CB6">
        <w:rPr>
          <w:rFonts w:ascii="Times New Roman" w:hAnsi="Times New Roman" w:cs="Times New Roman"/>
          <w:sz w:val="24"/>
          <w:szCs w:val="24"/>
        </w:rPr>
        <w:t>1 inch</w:t>
      </w:r>
      <w:proofErr w:type="gramEnd"/>
      <w:r w:rsidRPr="00941CB6">
        <w:rPr>
          <w:rFonts w:ascii="Times New Roman" w:hAnsi="Times New Roman" w:cs="Times New Roman"/>
          <w:sz w:val="24"/>
          <w:szCs w:val="24"/>
        </w:rPr>
        <w:t xml:space="preserve"> margins. The proposal should be no longer than 10 pages excluding the title</w:t>
      </w:r>
    </w:p>
    <w:p w14:paraId="4DE3CF19" w14:textId="77777777" w:rsidR="00F35344" w:rsidRPr="008E47E7" w:rsidRDefault="00F35344" w:rsidP="00F35344">
      <w:pPr>
        <w:spacing w:line="240" w:lineRule="auto"/>
        <w:rPr>
          <w:rFonts w:ascii="Times New Roman" w:hAnsi="Times New Roman" w:cs="Times New Roman"/>
        </w:rPr>
      </w:pPr>
      <w:r w:rsidRPr="00941CB6">
        <w:rPr>
          <w:rFonts w:ascii="Times New Roman" w:hAnsi="Times New Roman" w:cs="Times New Roman"/>
          <w:sz w:val="24"/>
          <w:szCs w:val="24"/>
        </w:rPr>
        <w:t>page and references</w:t>
      </w:r>
    </w:p>
    <w:p w14:paraId="2C4CC0CB" w14:textId="77777777" w:rsidR="00DF713C" w:rsidRDefault="00DF713C"/>
    <w:sectPr w:rsidR="00DF713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7CAC" w14:textId="77777777" w:rsidR="005721CD" w:rsidRDefault="005721CD" w:rsidP="00F35344">
      <w:pPr>
        <w:spacing w:after="0" w:line="240" w:lineRule="auto"/>
      </w:pPr>
      <w:r>
        <w:separator/>
      </w:r>
    </w:p>
  </w:endnote>
  <w:endnote w:type="continuationSeparator" w:id="0">
    <w:p w14:paraId="5BCF5D8C" w14:textId="77777777" w:rsidR="005721CD" w:rsidRDefault="005721CD" w:rsidP="00F3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560870"/>
      <w:docPartObj>
        <w:docPartGallery w:val="Page Numbers (Bottom of Page)"/>
        <w:docPartUnique/>
      </w:docPartObj>
    </w:sdtPr>
    <w:sdtEndPr>
      <w:rPr>
        <w:noProof/>
      </w:rPr>
    </w:sdtEndPr>
    <w:sdtContent>
      <w:p w14:paraId="36773FE5" w14:textId="77777777" w:rsidR="00941CB6" w:rsidRDefault="005721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B1740" w14:textId="77777777" w:rsidR="00941CB6" w:rsidRDefault="00572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70FDF" w14:textId="77777777" w:rsidR="005721CD" w:rsidRDefault="005721CD" w:rsidP="00F35344">
      <w:pPr>
        <w:spacing w:after="0" w:line="240" w:lineRule="auto"/>
      </w:pPr>
      <w:r>
        <w:separator/>
      </w:r>
    </w:p>
  </w:footnote>
  <w:footnote w:type="continuationSeparator" w:id="0">
    <w:p w14:paraId="5EC4B08D" w14:textId="77777777" w:rsidR="005721CD" w:rsidRDefault="005721CD" w:rsidP="00F35344">
      <w:pPr>
        <w:spacing w:after="0" w:line="240" w:lineRule="auto"/>
      </w:pPr>
      <w:r>
        <w:continuationSeparator/>
      </w:r>
    </w:p>
  </w:footnote>
  <w:footnote w:id="1">
    <w:p w14:paraId="378CD7C3" w14:textId="77777777" w:rsidR="00F35344" w:rsidRPr="00497AF7" w:rsidRDefault="00F35344" w:rsidP="00F35344">
      <w:pPr>
        <w:rPr>
          <w:rFonts w:ascii="Times New Roman" w:hAnsi="Times New Roman" w:cs="Times New Roman"/>
          <w:sz w:val="20"/>
          <w:szCs w:val="20"/>
        </w:rPr>
      </w:pPr>
      <w:r w:rsidRPr="00600795">
        <w:rPr>
          <w:rStyle w:val="FootnoteReference"/>
          <w:rFonts w:ascii="Times New Roman" w:hAnsi="Times New Roman" w:cs="Times New Roman"/>
        </w:rPr>
        <w:footnoteRef/>
      </w:r>
      <w:r w:rsidRPr="00600795">
        <w:rPr>
          <w:rFonts w:ascii="Times New Roman" w:hAnsi="Times New Roman" w:cs="Times New Roman"/>
        </w:rPr>
        <w:t xml:space="preserve"> </w:t>
      </w:r>
      <w:r w:rsidRPr="00497AF7">
        <w:rPr>
          <w:rFonts w:ascii="Times New Roman" w:hAnsi="Times New Roman" w:cs="Times New Roman"/>
          <w:sz w:val="20"/>
          <w:szCs w:val="20"/>
        </w:rPr>
        <w:t>I follow Lan</w:t>
      </w:r>
      <w:r>
        <w:rPr>
          <w:rFonts w:ascii="Times New Roman" w:hAnsi="Times New Roman" w:cs="Times New Roman"/>
          <w:sz w:val="20"/>
          <w:szCs w:val="20"/>
        </w:rPr>
        <w:t>g</w:t>
      </w:r>
      <w:r w:rsidRPr="00497AF7">
        <w:rPr>
          <w:rFonts w:ascii="Times New Roman" w:hAnsi="Times New Roman" w:cs="Times New Roman"/>
          <w:sz w:val="20"/>
          <w:szCs w:val="20"/>
        </w:rPr>
        <w:t xml:space="preserve"> and </w:t>
      </w:r>
      <w:proofErr w:type="spellStart"/>
      <w:r w:rsidRPr="00497AF7">
        <w:rPr>
          <w:rFonts w:ascii="Times New Roman" w:hAnsi="Times New Roman" w:cs="Times New Roman"/>
          <w:sz w:val="20"/>
          <w:szCs w:val="20"/>
        </w:rPr>
        <w:t>VanCeylon</w:t>
      </w:r>
      <w:proofErr w:type="spellEnd"/>
      <w:r w:rsidRPr="00497AF7">
        <w:rPr>
          <w:rFonts w:ascii="Times New Roman" w:hAnsi="Times New Roman" w:cs="Times New Roman"/>
          <w:sz w:val="20"/>
          <w:szCs w:val="20"/>
        </w:rPr>
        <w:t xml:space="preserve"> (2025) and regress log sale price on housing characteristics and year and location fixed effects. The estimated location fixed effects, which net out structural quality, are converted to dollar values and annualized using a 7.5% capitalization rate (Costa and Kahn, 2003) to create the quality-adjusted price index used in the sorting model.</w:t>
      </w:r>
    </w:p>
    <w:p w14:paraId="313E19F9" w14:textId="77777777" w:rsidR="00F35344" w:rsidRPr="00600795" w:rsidRDefault="00F35344" w:rsidP="00F35344">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2EE"/>
    <w:multiLevelType w:val="multilevel"/>
    <w:tmpl w:val="21E49418"/>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B44F08"/>
    <w:multiLevelType w:val="hybridMultilevel"/>
    <w:tmpl w:val="1AA46296"/>
    <w:lvl w:ilvl="0" w:tplc="48507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26969"/>
    <w:multiLevelType w:val="hybridMultilevel"/>
    <w:tmpl w:val="43128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A1DE7"/>
    <w:multiLevelType w:val="hybridMultilevel"/>
    <w:tmpl w:val="AAB0AF46"/>
    <w:lvl w:ilvl="0" w:tplc="A3A20E76">
      <w:start w:val="1"/>
      <w:numFmt w:val="decimal"/>
      <w:lvlText w:val="(%1)"/>
      <w:lvlJc w:val="left"/>
      <w:pPr>
        <w:tabs>
          <w:tab w:val="num" w:pos="720"/>
        </w:tabs>
        <w:ind w:left="720" w:hanging="360"/>
      </w:pPr>
    </w:lvl>
    <w:lvl w:ilvl="1" w:tplc="05C246CA" w:tentative="1">
      <w:start w:val="1"/>
      <w:numFmt w:val="decimal"/>
      <w:lvlText w:val="(%2)"/>
      <w:lvlJc w:val="left"/>
      <w:pPr>
        <w:tabs>
          <w:tab w:val="num" w:pos="1440"/>
        </w:tabs>
        <w:ind w:left="1440" w:hanging="360"/>
      </w:pPr>
    </w:lvl>
    <w:lvl w:ilvl="2" w:tplc="35E89632" w:tentative="1">
      <w:start w:val="1"/>
      <w:numFmt w:val="decimal"/>
      <w:lvlText w:val="(%3)"/>
      <w:lvlJc w:val="left"/>
      <w:pPr>
        <w:tabs>
          <w:tab w:val="num" w:pos="2160"/>
        </w:tabs>
        <w:ind w:left="2160" w:hanging="360"/>
      </w:pPr>
    </w:lvl>
    <w:lvl w:ilvl="3" w:tplc="69C67204" w:tentative="1">
      <w:start w:val="1"/>
      <w:numFmt w:val="decimal"/>
      <w:lvlText w:val="(%4)"/>
      <w:lvlJc w:val="left"/>
      <w:pPr>
        <w:tabs>
          <w:tab w:val="num" w:pos="2880"/>
        </w:tabs>
        <w:ind w:left="2880" w:hanging="360"/>
      </w:pPr>
    </w:lvl>
    <w:lvl w:ilvl="4" w:tplc="6A3A8E9C" w:tentative="1">
      <w:start w:val="1"/>
      <w:numFmt w:val="decimal"/>
      <w:lvlText w:val="(%5)"/>
      <w:lvlJc w:val="left"/>
      <w:pPr>
        <w:tabs>
          <w:tab w:val="num" w:pos="3600"/>
        </w:tabs>
        <w:ind w:left="3600" w:hanging="360"/>
      </w:pPr>
    </w:lvl>
    <w:lvl w:ilvl="5" w:tplc="886E6D06" w:tentative="1">
      <w:start w:val="1"/>
      <w:numFmt w:val="decimal"/>
      <w:lvlText w:val="(%6)"/>
      <w:lvlJc w:val="left"/>
      <w:pPr>
        <w:tabs>
          <w:tab w:val="num" w:pos="4320"/>
        </w:tabs>
        <w:ind w:left="4320" w:hanging="360"/>
      </w:pPr>
    </w:lvl>
    <w:lvl w:ilvl="6" w:tplc="DB365C78" w:tentative="1">
      <w:start w:val="1"/>
      <w:numFmt w:val="decimal"/>
      <w:lvlText w:val="(%7)"/>
      <w:lvlJc w:val="left"/>
      <w:pPr>
        <w:tabs>
          <w:tab w:val="num" w:pos="5040"/>
        </w:tabs>
        <w:ind w:left="5040" w:hanging="360"/>
      </w:pPr>
    </w:lvl>
    <w:lvl w:ilvl="7" w:tplc="E340BD06" w:tentative="1">
      <w:start w:val="1"/>
      <w:numFmt w:val="decimal"/>
      <w:lvlText w:val="(%8)"/>
      <w:lvlJc w:val="left"/>
      <w:pPr>
        <w:tabs>
          <w:tab w:val="num" w:pos="5760"/>
        </w:tabs>
        <w:ind w:left="5760" w:hanging="360"/>
      </w:pPr>
    </w:lvl>
    <w:lvl w:ilvl="8" w:tplc="07687F54" w:tentative="1">
      <w:start w:val="1"/>
      <w:numFmt w:val="decimal"/>
      <w:lvlText w:val="(%9)"/>
      <w:lvlJc w:val="left"/>
      <w:pPr>
        <w:tabs>
          <w:tab w:val="num" w:pos="6480"/>
        </w:tabs>
        <w:ind w:left="6480" w:hanging="360"/>
      </w:pPr>
    </w:lvl>
  </w:abstractNum>
  <w:abstractNum w:abstractNumId="4" w15:restartNumberingAfterBreak="0">
    <w:nsid w:val="6F1B1B37"/>
    <w:multiLevelType w:val="hybridMultilevel"/>
    <w:tmpl w:val="8E1E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44"/>
    <w:rsid w:val="00072DDE"/>
    <w:rsid w:val="001D31A3"/>
    <w:rsid w:val="00242078"/>
    <w:rsid w:val="00280094"/>
    <w:rsid w:val="00281612"/>
    <w:rsid w:val="003B0497"/>
    <w:rsid w:val="003C640D"/>
    <w:rsid w:val="00493AD4"/>
    <w:rsid w:val="00494A56"/>
    <w:rsid w:val="004B336A"/>
    <w:rsid w:val="005721CD"/>
    <w:rsid w:val="00655ABC"/>
    <w:rsid w:val="006D447A"/>
    <w:rsid w:val="007F591F"/>
    <w:rsid w:val="0084792C"/>
    <w:rsid w:val="0086564D"/>
    <w:rsid w:val="008B01C9"/>
    <w:rsid w:val="008D6F2B"/>
    <w:rsid w:val="00AA289F"/>
    <w:rsid w:val="00B60546"/>
    <w:rsid w:val="00DD0153"/>
    <w:rsid w:val="00DF713C"/>
    <w:rsid w:val="00E432CB"/>
    <w:rsid w:val="00E76A7C"/>
    <w:rsid w:val="00F3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391A"/>
  <w15:chartTrackingRefBased/>
  <w15:docId w15:val="{B9A6D339-39D1-44B7-8AC3-B8E2D57A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344"/>
  </w:style>
  <w:style w:type="paragraph" w:styleId="Footer">
    <w:name w:val="footer"/>
    <w:basedOn w:val="Normal"/>
    <w:link w:val="FooterChar"/>
    <w:uiPriority w:val="99"/>
    <w:unhideWhenUsed/>
    <w:rsid w:val="00F35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344"/>
  </w:style>
  <w:style w:type="paragraph" w:styleId="ListParagraph">
    <w:name w:val="List Paragraph"/>
    <w:basedOn w:val="Normal"/>
    <w:uiPriority w:val="34"/>
    <w:qFormat/>
    <w:rsid w:val="00F35344"/>
    <w:pPr>
      <w:ind w:left="720"/>
      <w:contextualSpacing/>
    </w:pPr>
  </w:style>
  <w:style w:type="character" w:styleId="Hyperlink">
    <w:name w:val="Hyperlink"/>
    <w:basedOn w:val="DefaultParagraphFont"/>
    <w:uiPriority w:val="99"/>
    <w:unhideWhenUsed/>
    <w:rsid w:val="00F35344"/>
    <w:rPr>
      <w:color w:val="0563C1" w:themeColor="hyperlink"/>
      <w:u w:val="single"/>
    </w:rPr>
  </w:style>
  <w:style w:type="character" w:styleId="UnresolvedMention">
    <w:name w:val="Unresolved Mention"/>
    <w:basedOn w:val="DefaultParagraphFont"/>
    <w:uiPriority w:val="99"/>
    <w:semiHidden/>
    <w:unhideWhenUsed/>
    <w:rsid w:val="00F35344"/>
    <w:rPr>
      <w:color w:val="605E5C"/>
      <w:shd w:val="clear" w:color="auto" w:fill="E1DFDD"/>
    </w:rPr>
  </w:style>
  <w:style w:type="table" w:styleId="TableGrid">
    <w:name w:val="Table Grid"/>
    <w:basedOn w:val="TableNormal"/>
    <w:uiPriority w:val="39"/>
    <w:rsid w:val="00F35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F35344"/>
  </w:style>
  <w:style w:type="character" w:customStyle="1" w:styleId="mord">
    <w:name w:val="mord"/>
    <w:basedOn w:val="DefaultParagraphFont"/>
    <w:rsid w:val="00F35344"/>
  </w:style>
  <w:style w:type="character" w:styleId="PlaceholderText">
    <w:name w:val="Placeholder Text"/>
    <w:basedOn w:val="DefaultParagraphFont"/>
    <w:uiPriority w:val="99"/>
    <w:semiHidden/>
    <w:rsid w:val="00F35344"/>
    <w:rPr>
      <w:color w:val="808080"/>
    </w:rPr>
  </w:style>
  <w:style w:type="paragraph" w:styleId="FootnoteText">
    <w:name w:val="footnote text"/>
    <w:basedOn w:val="Normal"/>
    <w:link w:val="FootnoteTextChar"/>
    <w:uiPriority w:val="99"/>
    <w:semiHidden/>
    <w:unhideWhenUsed/>
    <w:rsid w:val="00F353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5344"/>
    <w:rPr>
      <w:sz w:val="20"/>
      <w:szCs w:val="20"/>
    </w:rPr>
  </w:style>
  <w:style w:type="character" w:styleId="FootnoteReference">
    <w:name w:val="footnote reference"/>
    <w:basedOn w:val="DefaultParagraphFont"/>
    <w:uiPriority w:val="99"/>
    <w:semiHidden/>
    <w:unhideWhenUsed/>
    <w:rsid w:val="00F35344"/>
    <w:rPr>
      <w:vertAlign w:val="superscript"/>
    </w:rPr>
  </w:style>
  <w:style w:type="character" w:styleId="Strong">
    <w:name w:val="Strong"/>
    <w:basedOn w:val="DefaultParagraphFont"/>
    <w:uiPriority w:val="22"/>
    <w:qFormat/>
    <w:rsid w:val="00F35344"/>
    <w:rPr>
      <w:b/>
      <w:bCs/>
    </w:rPr>
  </w:style>
  <w:style w:type="paragraph" w:styleId="Revision">
    <w:name w:val="Revision"/>
    <w:hidden/>
    <w:uiPriority w:val="99"/>
    <w:semiHidden/>
    <w:rsid w:val="00F353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ewamerica.org/future-land-housing/briefs/mandatory-home-buyouts-in-hous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17</Pages>
  <Words>3868</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19</cp:revision>
  <dcterms:created xsi:type="dcterms:W3CDTF">2025-04-29T16:43:00Z</dcterms:created>
  <dcterms:modified xsi:type="dcterms:W3CDTF">2025-04-29T18:20:00Z</dcterms:modified>
</cp:coreProperties>
</file>